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D2F" w:rsidRDefault="00E21D2F" w:rsidP="00E21D2F">
      <w:pPr>
        <w:pStyle w:val="Title"/>
        <w:jc w:val="center"/>
      </w:pPr>
      <w:proofErr w:type="spellStart"/>
      <w:r>
        <w:t>PRISMAproduction</w:t>
      </w:r>
      <w:proofErr w:type="spellEnd"/>
      <w:r>
        <w:t xml:space="preserve"> Behavior Driven </w:t>
      </w:r>
    </w:p>
    <w:p w:rsidR="00E21D2F" w:rsidRDefault="00E21D2F" w:rsidP="00E21D2F">
      <w:pPr>
        <w:pStyle w:val="Title"/>
        <w:jc w:val="center"/>
      </w:pPr>
      <w:r>
        <w:t>Test Automation</w:t>
      </w:r>
    </w:p>
    <w:p w:rsidR="00E21D2F" w:rsidRDefault="00E21D2F" w:rsidP="00E21D2F"/>
    <w:p w:rsidR="007C30BC" w:rsidRDefault="007C30BC" w:rsidP="00E21D2F"/>
    <w:p w:rsidR="00E21D2F" w:rsidRPr="00E21D2F" w:rsidRDefault="00E21D2F" w:rsidP="00E21D2F">
      <w:r>
        <w:t>This document summarizes the behavior driven framework installation steps, test definition</w:t>
      </w:r>
      <w:r w:rsidR="00133555">
        <w:t xml:space="preserve">, </w:t>
      </w:r>
      <w:r>
        <w:t xml:space="preserve">implementation </w:t>
      </w:r>
      <w:r w:rsidR="00133555">
        <w:t xml:space="preserve">and execution </w:t>
      </w:r>
      <w:r>
        <w:t>workflows.</w:t>
      </w:r>
    </w:p>
    <w:p w:rsidR="007D565D" w:rsidRDefault="007D565D" w:rsidP="007D565D">
      <w:pPr>
        <w:pStyle w:val="Heading1"/>
      </w:pPr>
      <w:r w:rsidRPr="00BD13AF">
        <w:t>Deployment</w:t>
      </w:r>
    </w:p>
    <w:p w:rsidR="007D565D" w:rsidRDefault="007D565D" w:rsidP="007D565D"/>
    <w:p w:rsidR="007D565D" w:rsidRDefault="007D565D" w:rsidP="007D565D">
      <w:pPr>
        <w:pStyle w:val="ListParagraph"/>
        <w:numPr>
          <w:ilvl w:val="0"/>
          <w:numId w:val="1"/>
        </w:numPr>
      </w:pPr>
      <w:r w:rsidRPr="00F314E2">
        <w:t xml:space="preserve">Install </w:t>
      </w:r>
      <w:r>
        <w:t xml:space="preserve">Oracle </w:t>
      </w:r>
      <w:r w:rsidRPr="00F314E2">
        <w:t xml:space="preserve">Java </w:t>
      </w:r>
      <w:proofErr w:type="spellStart"/>
      <w:r w:rsidRPr="00F314E2">
        <w:t>jdk</w:t>
      </w:r>
      <w:proofErr w:type="spellEnd"/>
      <w:r w:rsidRPr="00F314E2">
        <w:t xml:space="preserve"> 8; add to PATH system environment the location of the </w:t>
      </w:r>
      <w:proofErr w:type="spellStart"/>
      <w:r w:rsidRPr="00F314E2">
        <w:t>jdk</w:t>
      </w:r>
      <w:proofErr w:type="spellEnd"/>
      <w:r w:rsidRPr="00F314E2">
        <w:t>\bin</w:t>
      </w:r>
    </w:p>
    <w:p w:rsidR="007D565D" w:rsidRDefault="007D565D" w:rsidP="007D565D">
      <w:pPr>
        <w:pStyle w:val="ListParagraph"/>
        <w:numPr>
          <w:ilvl w:val="0"/>
          <w:numId w:val="1"/>
        </w:numPr>
      </w:pPr>
      <w:r>
        <w:t>A</w:t>
      </w:r>
      <w:r w:rsidR="0004151A">
        <w:t xml:space="preserve">dd certificate to java </w:t>
      </w:r>
      <w:proofErr w:type="spellStart"/>
      <w:r w:rsidR="0004151A">
        <w:t>cacerts</w:t>
      </w:r>
      <w:proofErr w:type="spellEnd"/>
      <w:r w:rsidR="0004151A">
        <w:t xml:space="preserve">. Password = </w:t>
      </w:r>
      <w:proofErr w:type="spellStart"/>
      <w:r w:rsidR="0004151A">
        <w:t>changeit</w:t>
      </w:r>
      <w:proofErr w:type="spellEnd"/>
      <w:r w:rsidR="0004151A">
        <w:t xml:space="preserve">. </w:t>
      </w:r>
      <w:proofErr w:type="spellStart"/>
      <w:r w:rsidR="0004151A">
        <w:t>Cmd</w:t>
      </w:r>
      <w:proofErr w:type="spellEnd"/>
      <w:r w:rsidR="0004151A">
        <w:t xml:space="preserve"> started with </w:t>
      </w:r>
      <w:proofErr w:type="spellStart"/>
      <w:r w:rsidR="0004151A">
        <w:t>Admnistrator</w:t>
      </w:r>
      <w:proofErr w:type="spellEnd"/>
    </w:p>
    <w:p w:rsidR="007D565D" w:rsidRDefault="007D565D" w:rsidP="007D565D">
      <w:pPr>
        <w:pStyle w:val="ListParagraph"/>
        <w:numPr>
          <w:ilvl w:val="0"/>
          <w:numId w:val="2"/>
        </w:numPr>
      </w:pPr>
      <w:r>
        <w:t>JDK mandatory</w:t>
      </w:r>
    </w:p>
    <w:p w:rsidR="007D565D" w:rsidRDefault="00664322" w:rsidP="007D565D">
      <w:pPr>
        <w:pStyle w:val="ListParagraph"/>
        <w:rPr>
          <w:rFonts w:ascii="Arial" w:hAnsi="Arial" w:cs="Arial"/>
          <w:color w:val="263238"/>
          <w:sz w:val="20"/>
          <w:szCs w:val="20"/>
        </w:rPr>
      </w:pPr>
      <w:r>
        <w:rPr>
          <w:rFonts w:ascii="Arial" w:hAnsi="Arial" w:cs="Arial"/>
          <w:color w:val="263238"/>
          <w:sz w:val="20"/>
          <w:szCs w:val="20"/>
        </w:rPr>
        <w:t>“</w:t>
      </w:r>
      <w:r w:rsidR="007D565D" w:rsidRPr="00F314E2">
        <w:rPr>
          <w:rFonts w:ascii="Arial" w:hAnsi="Arial" w:cs="Arial"/>
          <w:color w:val="263238"/>
          <w:sz w:val="20"/>
          <w:szCs w:val="20"/>
        </w:rPr>
        <w:t>C:\Program Files\Jav</w:t>
      </w:r>
      <w:r w:rsidR="007D565D">
        <w:rPr>
          <w:rFonts w:ascii="Arial" w:hAnsi="Arial" w:cs="Arial"/>
          <w:color w:val="263238"/>
          <w:sz w:val="20"/>
          <w:szCs w:val="20"/>
        </w:rPr>
        <w:t>a\jdk1.8.0_131\</w:t>
      </w:r>
      <w:r>
        <w:rPr>
          <w:rFonts w:ascii="Arial" w:hAnsi="Arial" w:cs="Arial"/>
          <w:color w:val="263238"/>
          <w:sz w:val="20"/>
          <w:szCs w:val="20"/>
        </w:rPr>
        <w:t>bin</w:t>
      </w:r>
      <w:r w:rsidR="007D565D">
        <w:rPr>
          <w:rFonts w:ascii="Arial" w:hAnsi="Arial" w:cs="Arial"/>
          <w:color w:val="263238"/>
          <w:sz w:val="20"/>
          <w:szCs w:val="20"/>
        </w:rPr>
        <w:t>\</w:t>
      </w:r>
      <w:r w:rsidR="007D565D" w:rsidRPr="00F314E2">
        <w:rPr>
          <w:rFonts w:ascii="Arial" w:hAnsi="Arial" w:cs="Arial"/>
          <w:color w:val="263238"/>
          <w:sz w:val="20"/>
          <w:szCs w:val="20"/>
        </w:rPr>
        <w:t>keytool</w:t>
      </w:r>
      <w:r w:rsidR="007D565D">
        <w:rPr>
          <w:rFonts w:ascii="Arial" w:hAnsi="Arial" w:cs="Arial"/>
          <w:color w:val="263238"/>
          <w:sz w:val="20"/>
          <w:szCs w:val="20"/>
        </w:rPr>
        <w:t>.exe</w:t>
      </w:r>
      <w:r>
        <w:rPr>
          <w:rFonts w:ascii="Arial" w:hAnsi="Arial" w:cs="Arial"/>
          <w:color w:val="263238"/>
          <w:sz w:val="20"/>
          <w:szCs w:val="20"/>
        </w:rPr>
        <w:t>”</w:t>
      </w:r>
      <w:r w:rsidR="007D565D" w:rsidRPr="00F314E2">
        <w:rPr>
          <w:rFonts w:ascii="Arial" w:hAnsi="Arial" w:cs="Arial"/>
          <w:color w:val="263238"/>
          <w:sz w:val="20"/>
          <w:szCs w:val="20"/>
        </w:rPr>
        <w:t xml:space="preserve"> -import -</w:t>
      </w:r>
      <w:proofErr w:type="spellStart"/>
      <w:r w:rsidR="007D565D" w:rsidRPr="00F314E2">
        <w:rPr>
          <w:rFonts w:ascii="Arial" w:hAnsi="Arial" w:cs="Arial"/>
          <w:color w:val="263238"/>
          <w:sz w:val="20"/>
          <w:szCs w:val="20"/>
        </w:rPr>
        <w:t>trustcacerts</w:t>
      </w:r>
      <w:proofErr w:type="spellEnd"/>
      <w:r w:rsidR="007D565D" w:rsidRPr="00F314E2">
        <w:rPr>
          <w:rFonts w:ascii="Arial" w:hAnsi="Arial" w:cs="Arial"/>
          <w:color w:val="263238"/>
          <w:sz w:val="20"/>
          <w:szCs w:val="20"/>
        </w:rPr>
        <w:t xml:space="preserve"> -file "</w:t>
      </w:r>
      <w:r w:rsidR="007D565D">
        <w:rPr>
          <w:rFonts w:ascii="Arial" w:hAnsi="Arial" w:cs="Arial"/>
          <w:color w:val="263238"/>
          <w:sz w:val="20"/>
          <w:szCs w:val="20"/>
        </w:rPr>
        <w:t>&lt;</w:t>
      </w:r>
      <w:proofErr w:type="spellStart"/>
      <w:r w:rsidR="007D565D">
        <w:rPr>
          <w:rFonts w:ascii="Arial" w:hAnsi="Arial" w:cs="Arial"/>
          <w:color w:val="263238"/>
          <w:sz w:val="20"/>
          <w:szCs w:val="20"/>
        </w:rPr>
        <w:t>certificate_</w:t>
      </w:r>
      <w:r w:rsidR="00F927B0">
        <w:rPr>
          <w:rFonts w:ascii="Arial" w:hAnsi="Arial" w:cs="Arial"/>
          <w:color w:val="263238"/>
          <w:sz w:val="20"/>
          <w:szCs w:val="20"/>
        </w:rPr>
        <w:t>file_path</w:t>
      </w:r>
      <w:proofErr w:type="spellEnd"/>
      <w:r w:rsidR="007D565D">
        <w:rPr>
          <w:rFonts w:ascii="Arial" w:hAnsi="Arial" w:cs="Arial"/>
          <w:color w:val="263238"/>
          <w:sz w:val="20"/>
          <w:szCs w:val="20"/>
        </w:rPr>
        <w:t>&gt;</w:t>
      </w:r>
      <w:r w:rsidR="007D565D" w:rsidRPr="00F314E2">
        <w:rPr>
          <w:rFonts w:ascii="Arial" w:hAnsi="Arial" w:cs="Arial"/>
          <w:color w:val="263238"/>
          <w:sz w:val="20"/>
          <w:szCs w:val="20"/>
        </w:rPr>
        <w:t xml:space="preserve">" </w:t>
      </w:r>
      <w:r w:rsidR="007D565D">
        <w:rPr>
          <w:rFonts w:ascii="Arial" w:hAnsi="Arial" w:cs="Arial"/>
          <w:color w:val="263238"/>
          <w:sz w:val="20"/>
          <w:szCs w:val="20"/>
        </w:rPr>
        <w:t>-alias "</w:t>
      </w:r>
      <w:proofErr w:type="spellStart"/>
      <w:r w:rsidR="007D565D">
        <w:rPr>
          <w:rFonts w:ascii="Arial" w:hAnsi="Arial" w:cs="Arial"/>
          <w:color w:val="263238"/>
          <w:sz w:val="20"/>
          <w:szCs w:val="20"/>
        </w:rPr>
        <w:t>cert_alias</w:t>
      </w:r>
      <w:proofErr w:type="spellEnd"/>
      <w:r w:rsidR="007D565D">
        <w:rPr>
          <w:rFonts w:ascii="Arial" w:hAnsi="Arial" w:cs="Arial"/>
          <w:color w:val="263238"/>
          <w:sz w:val="20"/>
          <w:szCs w:val="20"/>
        </w:rPr>
        <w:t>" -</w:t>
      </w:r>
      <w:proofErr w:type="spellStart"/>
      <w:r w:rsidR="007D565D">
        <w:rPr>
          <w:rFonts w:ascii="Arial" w:hAnsi="Arial" w:cs="Arial"/>
          <w:color w:val="263238"/>
          <w:sz w:val="20"/>
          <w:szCs w:val="20"/>
        </w:rPr>
        <w:t>keystore</w:t>
      </w:r>
      <w:proofErr w:type="spellEnd"/>
      <w:r w:rsidR="007D565D">
        <w:rPr>
          <w:rFonts w:ascii="Arial" w:hAnsi="Arial" w:cs="Arial"/>
          <w:color w:val="263238"/>
          <w:sz w:val="20"/>
          <w:szCs w:val="20"/>
        </w:rPr>
        <w:t xml:space="preserve"> "</w:t>
      </w:r>
      <w:r w:rsidR="007D565D" w:rsidRPr="00597DA5">
        <w:rPr>
          <w:rFonts w:ascii="Arial" w:hAnsi="Arial" w:cs="Arial"/>
          <w:color w:val="263238"/>
          <w:sz w:val="20"/>
          <w:szCs w:val="20"/>
        </w:rPr>
        <w:t>C:</w:t>
      </w:r>
      <w:r w:rsidR="007D565D">
        <w:rPr>
          <w:rFonts w:ascii="Arial" w:hAnsi="Arial" w:cs="Arial"/>
          <w:color w:val="263238"/>
          <w:sz w:val="20"/>
          <w:szCs w:val="20"/>
        </w:rPr>
        <w:t>\Program Files\Java\jdk1.8.0_xxx</w:t>
      </w:r>
      <w:r w:rsidR="007D565D" w:rsidRPr="00597DA5">
        <w:rPr>
          <w:rFonts w:ascii="Arial" w:hAnsi="Arial" w:cs="Arial"/>
          <w:color w:val="263238"/>
          <w:sz w:val="20"/>
          <w:szCs w:val="20"/>
        </w:rPr>
        <w:t>\</w:t>
      </w:r>
      <w:proofErr w:type="spellStart"/>
      <w:r w:rsidR="007D565D" w:rsidRPr="00597DA5">
        <w:rPr>
          <w:rFonts w:ascii="Arial" w:hAnsi="Arial" w:cs="Arial"/>
          <w:color w:val="263238"/>
          <w:sz w:val="20"/>
          <w:szCs w:val="20"/>
        </w:rPr>
        <w:t>jre</w:t>
      </w:r>
      <w:proofErr w:type="spellEnd"/>
      <w:r w:rsidR="007D565D" w:rsidRPr="00597DA5">
        <w:rPr>
          <w:rFonts w:ascii="Arial" w:hAnsi="Arial" w:cs="Arial"/>
          <w:color w:val="263238"/>
          <w:sz w:val="20"/>
          <w:szCs w:val="20"/>
        </w:rPr>
        <w:t>\lib\security</w:t>
      </w:r>
      <w:r w:rsidR="007D565D">
        <w:rPr>
          <w:rFonts w:ascii="Arial" w:hAnsi="Arial" w:cs="Arial"/>
          <w:color w:val="263238"/>
          <w:sz w:val="20"/>
          <w:szCs w:val="20"/>
        </w:rPr>
        <w:t>\</w:t>
      </w:r>
      <w:proofErr w:type="spellStart"/>
      <w:r w:rsidR="007D565D" w:rsidRPr="00F314E2">
        <w:rPr>
          <w:rFonts w:ascii="Arial" w:hAnsi="Arial" w:cs="Arial"/>
          <w:color w:val="263238"/>
          <w:sz w:val="20"/>
          <w:szCs w:val="20"/>
        </w:rPr>
        <w:t>cacerts</w:t>
      </w:r>
      <w:proofErr w:type="spellEnd"/>
      <w:r w:rsidR="007D565D" w:rsidRPr="00F314E2">
        <w:rPr>
          <w:rFonts w:ascii="Arial" w:hAnsi="Arial" w:cs="Arial"/>
          <w:color w:val="263238"/>
          <w:sz w:val="20"/>
          <w:szCs w:val="20"/>
        </w:rPr>
        <w:t>"</w:t>
      </w:r>
    </w:p>
    <w:p w:rsidR="007D565D" w:rsidRDefault="007D565D" w:rsidP="007D565D">
      <w:pPr>
        <w:pStyle w:val="ListParagraph"/>
        <w:rPr>
          <w:rFonts w:ascii="Arial" w:hAnsi="Arial" w:cs="Arial"/>
          <w:color w:val="263238"/>
          <w:sz w:val="20"/>
          <w:szCs w:val="20"/>
        </w:rPr>
      </w:pPr>
    </w:p>
    <w:p w:rsidR="007D565D" w:rsidRPr="00597DA5" w:rsidRDefault="007D565D" w:rsidP="007D565D">
      <w:pPr>
        <w:pStyle w:val="ListParagraph"/>
        <w:numPr>
          <w:ilvl w:val="0"/>
          <w:numId w:val="2"/>
        </w:numPr>
      </w:pPr>
      <w:r w:rsidRPr="00597DA5">
        <w:t>JRE if exists on the system</w:t>
      </w:r>
    </w:p>
    <w:p w:rsidR="007D565D" w:rsidRPr="00597DA5" w:rsidRDefault="007D565D" w:rsidP="007D565D">
      <w:pPr>
        <w:pStyle w:val="ListParagraph"/>
        <w:rPr>
          <w:rFonts w:ascii="Arial" w:hAnsi="Arial" w:cs="Arial"/>
          <w:color w:val="263238"/>
          <w:sz w:val="20"/>
          <w:szCs w:val="20"/>
        </w:rPr>
      </w:pPr>
      <w:r w:rsidRPr="00F314E2">
        <w:rPr>
          <w:rFonts w:ascii="Arial" w:hAnsi="Arial" w:cs="Arial"/>
          <w:color w:val="263238"/>
          <w:sz w:val="20"/>
          <w:szCs w:val="20"/>
        </w:rPr>
        <w:t>C:\Program Files\Jav</w:t>
      </w:r>
      <w:r>
        <w:rPr>
          <w:rFonts w:ascii="Arial" w:hAnsi="Arial" w:cs="Arial"/>
          <w:color w:val="263238"/>
          <w:sz w:val="20"/>
          <w:szCs w:val="20"/>
        </w:rPr>
        <w:t>a\jdk1.8.0_131\</w:t>
      </w:r>
      <w:proofErr w:type="spellStart"/>
      <w:r>
        <w:rPr>
          <w:rFonts w:ascii="Arial" w:hAnsi="Arial" w:cs="Arial"/>
          <w:color w:val="263238"/>
          <w:sz w:val="20"/>
          <w:szCs w:val="20"/>
        </w:rPr>
        <w:t>jre</w:t>
      </w:r>
      <w:proofErr w:type="spellEnd"/>
      <w:r>
        <w:rPr>
          <w:rFonts w:ascii="Arial" w:hAnsi="Arial" w:cs="Arial"/>
          <w:color w:val="263238"/>
          <w:sz w:val="20"/>
          <w:szCs w:val="20"/>
        </w:rPr>
        <w:t>\lib\security\</w:t>
      </w:r>
      <w:r w:rsidRPr="00F314E2">
        <w:rPr>
          <w:rFonts w:ascii="Arial" w:hAnsi="Arial" w:cs="Arial"/>
          <w:color w:val="263238"/>
          <w:sz w:val="20"/>
          <w:szCs w:val="20"/>
        </w:rPr>
        <w:t>keytool</w:t>
      </w:r>
      <w:r>
        <w:rPr>
          <w:rFonts w:ascii="Arial" w:hAnsi="Arial" w:cs="Arial"/>
          <w:color w:val="263238"/>
          <w:sz w:val="20"/>
          <w:szCs w:val="20"/>
        </w:rPr>
        <w:t>.exe</w:t>
      </w:r>
      <w:r w:rsidRPr="00F314E2">
        <w:rPr>
          <w:rFonts w:ascii="Arial" w:hAnsi="Arial" w:cs="Arial"/>
          <w:color w:val="263238"/>
          <w:sz w:val="20"/>
          <w:szCs w:val="20"/>
        </w:rPr>
        <w:t xml:space="preserve"> -import -</w:t>
      </w:r>
      <w:proofErr w:type="spellStart"/>
      <w:r w:rsidRPr="00F314E2">
        <w:rPr>
          <w:rFonts w:ascii="Arial" w:hAnsi="Arial" w:cs="Arial"/>
          <w:color w:val="263238"/>
          <w:sz w:val="20"/>
          <w:szCs w:val="20"/>
        </w:rPr>
        <w:t>trustcacerts</w:t>
      </w:r>
      <w:proofErr w:type="spellEnd"/>
      <w:r w:rsidRPr="00F314E2">
        <w:rPr>
          <w:rFonts w:ascii="Arial" w:hAnsi="Arial" w:cs="Arial"/>
          <w:color w:val="263238"/>
          <w:sz w:val="20"/>
          <w:szCs w:val="20"/>
        </w:rPr>
        <w:t xml:space="preserve"> -file "</w:t>
      </w:r>
      <w:r w:rsidR="00B404A8">
        <w:rPr>
          <w:rFonts w:ascii="Arial" w:hAnsi="Arial" w:cs="Arial"/>
          <w:color w:val="263238"/>
          <w:sz w:val="20"/>
          <w:szCs w:val="20"/>
        </w:rPr>
        <w:t>&lt;</w:t>
      </w:r>
      <w:proofErr w:type="spellStart"/>
      <w:r w:rsidR="00B404A8">
        <w:rPr>
          <w:rFonts w:ascii="Arial" w:hAnsi="Arial" w:cs="Arial"/>
          <w:color w:val="263238"/>
          <w:sz w:val="20"/>
          <w:szCs w:val="20"/>
        </w:rPr>
        <w:t>certificate_file_path</w:t>
      </w:r>
      <w:proofErr w:type="spellEnd"/>
      <w:r>
        <w:rPr>
          <w:rFonts w:ascii="Arial" w:hAnsi="Arial" w:cs="Arial"/>
          <w:color w:val="263238"/>
          <w:sz w:val="20"/>
          <w:szCs w:val="20"/>
        </w:rPr>
        <w:t>&gt;</w:t>
      </w:r>
      <w:r w:rsidRPr="00F314E2">
        <w:rPr>
          <w:rFonts w:ascii="Arial" w:hAnsi="Arial" w:cs="Arial"/>
          <w:color w:val="263238"/>
          <w:sz w:val="20"/>
          <w:szCs w:val="20"/>
        </w:rPr>
        <w:t xml:space="preserve">" </w:t>
      </w:r>
      <w:r>
        <w:rPr>
          <w:rFonts w:ascii="Arial" w:hAnsi="Arial" w:cs="Arial"/>
          <w:color w:val="263238"/>
          <w:sz w:val="20"/>
          <w:szCs w:val="20"/>
        </w:rPr>
        <w:t>-alias "</w:t>
      </w:r>
      <w:proofErr w:type="spellStart"/>
      <w:r>
        <w:rPr>
          <w:rFonts w:ascii="Arial" w:hAnsi="Arial" w:cs="Arial"/>
          <w:color w:val="263238"/>
          <w:sz w:val="20"/>
          <w:szCs w:val="20"/>
        </w:rPr>
        <w:t>cert_alias</w:t>
      </w:r>
      <w:proofErr w:type="spellEnd"/>
      <w:r>
        <w:rPr>
          <w:rFonts w:ascii="Arial" w:hAnsi="Arial" w:cs="Arial"/>
          <w:color w:val="263238"/>
          <w:sz w:val="20"/>
          <w:szCs w:val="20"/>
        </w:rPr>
        <w:t>" -</w:t>
      </w:r>
      <w:proofErr w:type="spellStart"/>
      <w:r>
        <w:rPr>
          <w:rFonts w:ascii="Arial" w:hAnsi="Arial" w:cs="Arial"/>
          <w:color w:val="263238"/>
          <w:sz w:val="20"/>
          <w:szCs w:val="20"/>
        </w:rPr>
        <w:t>keystore</w:t>
      </w:r>
      <w:proofErr w:type="spellEnd"/>
      <w:r>
        <w:rPr>
          <w:rFonts w:ascii="Arial" w:hAnsi="Arial" w:cs="Arial"/>
          <w:color w:val="263238"/>
          <w:sz w:val="20"/>
          <w:szCs w:val="20"/>
        </w:rPr>
        <w:t xml:space="preserve"> "</w:t>
      </w:r>
      <w:r w:rsidRPr="00597DA5">
        <w:t xml:space="preserve"> </w:t>
      </w:r>
      <w:r w:rsidRPr="00597DA5">
        <w:rPr>
          <w:rFonts w:ascii="Arial" w:hAnsi="Arial" w:cs="Arial"/>
          <w:color w:val="263238"/>
          <w:sz w:val="20"/>
          <w:szCs w:val="20"/>
        </w:rPr>
        <w:t>C:</w:t>
      </w:r>
      <w:r>
        <w:rPr>
          <w:rFonts w:ascii="Arial" w:hAnsi="Arial" w:cs="Arial"/>
          <w:color w:val="263238"/>
          <w:sz w:val="20"/>
          <w:szCs w:val="20"/>
        </w:rPr>
        <w:t>\Program Files\Java\jre1.8.0_xxx</w:t>
      </w:r>
      <w:r w:rsidRPr="00597DA5">
        <w:rPr>
          <w:rFonts w:ascii="Arial" w:hAnsi="Arial" w:cs="Arial"/>
          <w:color w:val="263238"/>
          <w:sz w:val="20"/>
          <w:szCs w:val="20"/>
        </w:rPr>
        <w:t>\lib\security</w:t>
      </w:r>
      <w:r>
        <w:rPr>
          <w:rFonts w:ascii="Arial" w:hAnsi="Arial" w:cs="Arial"/>
          <w:color w:val="263238"/>
          <w:sz w:val="20"/>
          <w:szCs w:val="20"/>
        </w:rPr>
        <w:t>\</w:t>
      </w:r>
      <w:proofErr w:type="spellStart"/>
      <w:r w:rsidRPr="00F314E2">
        <w:rPr>
          <w:rFonts w:ascii="Arial" w:hAnsi="Arial" w:cs="Arial"/>
          <w:color w:val="263238"/>
          <w:sz w:val="20"/>
          <w:szCs w:val="20"/>
        </w:rPr>
        <w:t>cacerts</w:t>
      </w:r>
      <w:proofErr w:type="spellEnd"/>
      <w:r w:rsidRPr="00F314E2">
        <w:rPr>
          <w:rFonts w:ascii="Arial" w:hAnsi="Arial" w:cs="Arial"/>
          <w:color w:val="263238"/>
          <w:sz w:val="20"/>
          <w:szCs w:val="20"/>
        </w:rPr>
        <w:t>"</w:t>
      </w:r>
    </w:p>
    <w:p w:rsidR="007D565D" w:rsidRDefault="007D565D" w:rsidP="007D565D">
      <w:pPr>
        <w:pStyle w:val="ListParagraph"/>
      </w:pPr>
    </w:p>
    <w:p w:rsidR="007D565D" w:rsidRDefault="007D565D" w:rsidP="007D565D">
      <w:pPr>
        <w:pStyle w:val="ListParagraph"/>
        <w:jc w:val="center"/>
      </w:pPr>
      <w: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Package" ShapeID="_x0000_i1025" DrawAspect="Icon" ObjectID="_1598360439" r:id="rId6"/>
        </w:object>
      </w:r>
    </w:p>
    <w:p w:rsidR="007D565D" w:rsidRPr="00F314E2" w:rsidRDefault="007D565D" w:rsidP="007D565D">
      <w:pPr>
        <w:pStyle w:val="ListParagraph"/>
      </w:pPr>
    </w:p>
    <w:p w:rsidR="007D565D" w:rsidRDefault="007D565D" w:rsidP="007D565D">
      <w:pPr>
        <w:pStyle w:val="ListParagraph"/>
        <w:numPr>
          <w:ilvl w:val="0"/>
          <w:numId w:val="1"/>
        </w:numPr>
      </w:pPr>
      <w:r>
        <w:t xml:space="preserve">Install </w:t>
      </w:r>
      <w:proofErr w:type="spellStart"/>
      <w:r w:rsidRPr="001B0795">
        <w:t>IntelliJ</w:t>
      </w:r>
      <w:proofErr w:type="spellEnd"/>
      <w:r w:rsidR="00445EE4" w:rsidRPr="001B0795">
        <w:t xml:space="preserve"> (from </w:t>
      </w:r>
      <w:proofErr w:type="spellStart"/>
      <w:r w:rsidR="00445EE4" w:rsidRPr="001B0795">
        <w:t>JetBrains</w:t>
      </w:r>
      <w:proofErr w:type="spellEnd"/>
      <w:r w:rsidR="00445EE4" w:rsidRPr="001B0795">
        <w:t xml:space="preserve"> – the community edition)</w:t>
      </w:r>
    </w:p>
    <w:p w:rsidR="007D565D" w:rsidRDefault="007D565D" w:rsidP="007D565D">
      <w:pPr>
        <w:pStyle w:val="ListParagraph"/>
        <w:numPr>
          <w:ilvl w:val="0"/>
          <w:numId w:val="1"/>
        </w:numPr>
      </w:pPr>
      <w:r>
        <w:t>Install Maven</w:t>
      </w:r>
      <w:r w:rsidR="0044628B">
        <w:t xml:space="preserve"> (</w:t>
      </w:r>
      <w:r w:rsidR="0044628B" w:rsidRPr="00044B4A">
        <w:t>3</w:t>
      </w:r>
      <w:r w:rsidR="0044628B">
        <w:t>)</w:t>
      </w:r>
      <w:r>
        <w:t xml:space="preserve"> &amp; configure it</w:t>
      </w:r>
    </w:p>
    <w:p w:rsidR="007D565D" w:rsidRDefault="007D565D" w:rsidP="007D565D">
      <w:pPr>
        <w:pStyle w:val="ListParagraph"/>
        <w:numPr>
          <w:ilvl w:val="1"/>
          <w:numId w:val="1"/>
        </w:numPr>
      </w:pPr>
      <w:r>
        <w:t>provide proxy info in settings file (./</w:t>
      </w:r>
      <w:proofErr w:type="spellStart"/>
      <w:r>
        <w:t>conf</w:t>
      </w:r>
      <w:proofErr w:type="spellEnd"/>
      <w:r>
        <w:t>/settings.xml)</w:t>
      </w:r>
    </w:p>
    <w:p w:rsidR="007D565D" w:rsidRDefault="007D565D" w:rsidP="007D565D">
      <w:pPr>
        <w:pStyle w:val="ListParagraph"/>
        <w:jc w:val="center"/>
      </w:pPr>
      <w:r>
        <w:rPr>
          <w:noProof/>
        </w:rPr>
        <w:drawing>
          <wp:inline distT="0" distB="0" distL="0" distR="0" wp14:anchorId="2DE805FB" wp14:editId="393A2DE0">
            <wp:extent cx="1534886" cy="723654"/>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577499" cy="743745"/>
                    </a:xfrm>
                    <a:prstGeom prst="rect">
                      <a:avLst/>
                    </a:prstGeom>
                  </pic:spPr>
                </pic:pic>
              </a:graphicData>
            </a:graphic>
          </wp:inline>
        </w:drawing>
      </w:r>
    </w:p>
    <w:p w:rsidR="007D565D" w:rsidRDefault="007D565D" w:rsidP="007D565D">
      <w:pPr>
        <w:pStyle w:val="ListParagraph"/>
      </w:pPr>
      <w:r>
        <w:t>Set the following environment variables: M2_HOME = path to Maven; M2 = %M2_HOME%\bin</w:t>
      </w:r>
    </w:p>
    <w:p w:rsidR="007D565D" w:rsidRDefault="007D565D" w:rsidP="007D565D">
      <w:pPr>
        <w:pStyle w:val="ListParagraph"/>
      </w:pPr>
      <w:r>
        <w:t>Add also %M2% to the PATH environment variable</w:t>
      </w:r>
    </w:p>
    <w:p w:rsidR="007D565D" w:rsidRDefault="007D565D" w:rsidP="007D565D">
      <w:pPr>
        <w:ind w:firstLine="720"/>
      </w:pPr>
      <w:r>
        <w:t xml:space="preserve">(*) Configuration </w:t>
      </w:r>
      <w:proofErr w:type="spellStart"/>
      <w:r>
        <w:t>proxy.pac</w:t>
      </w:r>
      <w:proofErr w:type="spellEnd"/>
      <w:r>
        <w:t xml:space="preserve"> script cannot be used; proxy has to be manually entered</w:t>
      </w:r>
    </w:p>
    <w:p w:rsidR="007D565D" w:rsidRDefault="007D565D" w:rsidP="007D565D">
      <w:pPr>
        <w:pStyle w:val="ListParagraph"/>
        <w:numPr>
          <w:ilvl w:val="0"/>
          <w:numId w:val="1"/>
        </w:numPr>
      </w:pPr>
      <w:r>
        <w:t>Install GIT</w:t>
      </w:r>
      <w:r w:rsidR="00445EE4">
        <w:t xml:space="preserve"> </w:t>
      </w:r>
    </w:p>
    <w:p w:rsidR="00F078DC" w:rsidDel="00F078DC" w:rsidRDefault="007D565D" w:rsidP="00F078DC">
      <w:pPr>
        <w:pStyle w:val="ListParagraph"/>
        <w:numPr>
          <w:ilvl w:val="0"/>
          <w:numId w:val="1"/>
        </w:numPr>
        <w:rPr>
          <w:del w:id="0" w:author="Luchian, Dana" w:date="2018-06-04T10:48:00Z"/>
        </w:rPr>
      </w:pPr>
      <w:r>
        <w:t xml:space="preserve">Start </w:t>
      </w:r>
      <w:proofErr w:type="spellStart"/>
      <w:r>
        <w:t>IntelliJ</w:t>
      </w:r>
      <w:moveToRangeStart w:id="1" w:author="Luchian, Dana" w:date="2018-06-04T10:48:00Z" w:name="move515872615"/>
      <w:proofErr w:type="spellEnd"/>
      <w:moveTo w:id="2" w:author="Luchian, Dana" w:date="2018-06-04T10:48:00Z">
        <w:del w:id="3" w:author="Luchian, Dana" w:date="2018-06-04T10:48:00Z">
          <w:r w:rsidR="00F078DC" w:rsidDel="00F078DC">
            <w:delText>Restart IntelliJ</w:delText>
          </w:r>
        </w:del>
        <w:r w:rsidR="00F078DC">
          <w:t xml:space="preserve"> and choose to Import project from GIT on </w:t>
        </w:r>
        <w:proofErr w:type="spellStart"/>
        <w:r w:rsidR="00F078DC">
          <w:t>start up</w:t>
        </w:r>
        <w:proofErr w:type="spellEnd"/>
        <w:r w:rsidR="00F078DC">
          <w:t xml:space="preserve"> (choose </w:t>
        </w:r>
        <w:proofErr w:type="spellStart"/>
        <w:r w:rsidR="00F078DC">
          <w:t>mvn</w:t>
        </w:r>
        <w:proofErr w:type="spellEnd"/>
        <w:r w:rsidR="00F078DC">
          <w:t xml:space="preserve"> project from existing source). GIT location: </w:t>
        </w:r>
        <w:r w:rsidR="00F078DC">
          <w:fldChar w:fldCharType="begin"/>
        </w:r>
        <w:r w:rsidR="00F078DC">
          <w:instrText xml:space="preserve"> HYPERLINK "http://tfs.oce.net/tfs/Oce/RD3_PRISMA/_git/TestAutomation" </w:instrText>
        </w:r>
        <w:r w:rsidR="00F078DC">
          <w:fldChar w:fldCharType="separate"/>
        </w:r>
        <w:r w:rsidR="00F078DC" w:rsidRPr="006062A8">
          <w:rPr>
            <w:rStyle w:val="Hyperlink"/>
          </w:rPr>
          <w:t>http://tfs.oce.net/tfs/Oce/RD3_PRISMA/_git/TestAutomation</w:t>
        </w:r>
        <w:r w:rsidR="00F078DC">
          <w:rPr>
            <w:rStyle w:val="Hyperlink"/>
          </w:rPr>
          <w:fldChar w:fldCharType="end"/>
        </w:r>
      </w:moveTo>
    </w:p>
    <w:moveToRangeEnd w:id="1"/>
    <w:p w:rsidR="00F078DC" w:rsidRDefault="00F078DC" w:rsidP="00F078DC">
      <w:pPr>
        <w:pStyle w:val="ListParagraph"/>
        <w:numPr>
          <w:ilvl w:val="0"/>
          <w:numId w:val="1"/>
        </w:numPr>
      </w:pPr>
    </w:p>
    <w:p w:rsidR="007D565D" w:rsidRDefault="007D565D" w:rsidP="007D565D">
      <w:pPr>
        <w:pStyle w:val="ListParagraph"/>
        <w:numPr>
          <w:ilvl w:val="0"/>
          <w:numId w:val="1"/>
        </w:numPr>
      </w:pPr>
      <w:r>
        <w:t>Go to File -&gt; Settings</w:t>
      </w:r>
    </w:p>
    <w:p w:rsidR="007D565D" w:rsidRDefault="007D565D" w:rsidP="007D565D">
      <w:pPr>
        <w:pStyle w:val="ListParagraph"/>
        <w:numPr>
          <w:ilvl w:val="1"/>
          <w:numId w:val="1"/>
        </w:numPr>
      </w:pPr>
      <w:r>
        <w:lastRenderedPageBreak/>
        <w:t>Maven and provide the path to Maven previously installed</w:t>
      </w:r>
    </w:p>
    <w:p w:rsidR="007D565D" w:rsidRDefault="007D565D" w:rsidP="007D565D">
      <w:pPr>
        <w:pStyle w:val="ListParagraph"/>
        <w:numPr>
          <w:ilvl w:val="1"/>
          <w:numId w:val="1"/>
        </w:numPr>
      </w:pPr>
      <w:r>
        <w:t xml:space="preserve">Server Certificates and add </w:t>
      </w:r>
      <w:proofErr w:type="spellStart"/>
      <w:r>
        <w:t>Oce</w:t>
      </w:r>
      <w:proofErr w:type="spellEnd"/>
      <w:r>
        <w:t xml:space="preserve"> certificate</w:t>
      </w:r>
    </w:p>
    <w:p w:rsidR="007D565D" w:rsidRDefault="007D565D" w:rsidP="007D565D">
      <w:pPr>
        <w:pStyle w:val="ListParagraph"/>
        <w:numPr>
          <w:ilvl w:val="1"/>
          <w:numId w:val="1"/>
        </w:numPr>
      </w:pPr>
      <w:r>
        <w:t xml:space="preserve">Appearance &amp; Behavior -&gt; System Settings -&gt; HTTP Proxy </w:t>
      </w:r>
    </w:p>
    <w:p w:rsidR="007D565D" w:rsidRDefault="007D565D" w:rsidP="007D565D">
      <w:pPr>
        <w:pStyle w:val="ListParagraph"/>
        <w:ind w:left="1440"/>
      </w:pPr>
      <w:r>
        <w:rPr>
          <w:noProof/>
        </w:rPr>
        <w:drawing>
          <wp:inline distT="0" distB="0" distL="0" distR="0" wp14:anchorId="07FEACFD" wp14:editId="503F2BBE">
            <wp:extent cx="2140527" cy="9759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173343" cy="990869"/>
                    </a:xfrm>
                    <a:prstGeom prst="rect">
                      <a:avLst/>
                    </a:prstGeom>
                  </pic:spPr>
                </pic:pic>
              </a:graphicData>
            </a:graphic>
          </wp:inline>
        </w:drawing>
      </w:r>
    </w:p>
    <w:p w:rsidR="007D565D" w:rsidRDefault="007D565D" w:rsidP="007D565D">
      <w:pPr>
        <w:pStyle w:val="ListParagraph"/>
        <w:ind w:left="1440"/>
      </w:pPr>
      <w:r>
        <w:t xml:space="preserve">(*) </w:t>
      </w:r>
      <w:proofErr w:type="spellStart"/>
      <w:r>
        <w:t>Proxy.pac</w:t>
      </w:r>
      <w:proofErr w:type="spellEnd"/>
      <w:r>
        <w:t xml:space="preserve"> can be used</w:t>
      </w:r>
    </w:p>
    <w:p w:rsidR="007D565D" w:rsidRDefault="007D565D" w:rsidP="007D565D">
      <w:pPr>
        <w:pStyle w:val="ListParagraph"/>
        <w:numPr>
          <w:ilvl w:val="1"/>
          <w:numId w:val="1"/>
        </w:numPr>
      </w:pPr>
      <w:r>
        <w:t xml:space="preserve">Set </w:t>
      </w:r>
      <w:proofErr w:type="spellStart"/>
      <w:r>
        <w:t>jdk</w:t>
      </w:r>
      <w:proofErr w:type="spellEnd"/>
      <w:r>
        <w:t xml:space="preserve"> into </w:t>
      </w:r>
      <w:proofErr w:type="spellStart"/>
      <w:r>
        <w:t>IntelliJ</w:t>
      </w:r>
      <w:proofErr w:type="spellEnd"/>
    </w:p>
    <w:p w:rsidR="007D565D" w:rsidRDefault="007D565D" w:rsidP="007D565D">
      <w:pPr>
        <w:pStyle w:val="ListParagraph"/>
        <w:numPr>
          <w:ilvl w:val="1"/>
          <w:numId w:val="1"/>
        </w:numPr>
      </w:pPr>
      <w:r>
        <w:t>Add the following plugins: “Cucumber for java” and “Gherkin”</w:t>
      </w:r>
    </w:p>
    <w:p w:rsidR="007D565D" w:rsidRDefault="007D565D" w:rsidP="007D565D">
      <w:pPr>
        <w:pStyle w:val="ListParagraph"/>
        <w:ind w:left="1440"/>
      </w:pPr>
    </w:p>
    <w:p w:rsidR="006062A8" w:rsidDel="00F078DC" w:rsidRDefault="007D565D" w:rsidP="006062A8">
      <w:pPr>
        <w:pStyle w:val="ListParagraph"/>
        <w:numPr>
          <w:ilvl w:val="0"/>
          <w:numId w:val="1"/>
        </w:numPr>
      </w:pPr>
      <w:moveFromRangeStart w:id="4" w:author="Luchian, Dana" w:date="2018-06-04T10:48:00Z" w:name="move515872615"/>
      <w:moveFrom w:id="5" w:author="Luchian, Dana" w:date="2018-06-04T10:48:00Z">
        <w:r w:rsidDel="00F078DC">
          <w:t>Restart IntelliJ and choose to Import project from GIT on start up</w:t>
        </w:r>
        <w:r w:rsidR="009907F7" w:rsidDel="00F078DC">
          <w:t xml:space="preserve"> (choose mvn project from existing source)</w:t>
        </w:r>
        <w:r w:rsidDel="00F078DC">
          <w:t xml:space="preserve">. GIT location: </w:t>
        </w:r>
        <w:r w:rsidR="00F078DC" w:rsidDel="00F078DC">
          <w:fldChar w:fldCharType="begin"/>
        </w:r>
        <w:r w:rsidR="00F078DC" w:rsidDel="00F078DC">
          <w:instrText xml:space="preserve"> HYPERLINK "http://tfs.oce.net/tfs/Oce/RD3_PRISMA/_git/TestAutomation" </w:instrText>
        </w:r>
        <w:r w:rsidR="00F078DC" w:rsidDel="00F078DC">
          <w:fldChar w:fldCharType="separate"/>
        </w:r>
        <w:r w:rsidR="006062A8" w:rsidRPr="006062A8" w:rsidDel="00F078DC">
          <w:rPr>
            <w:rStyle w:val="Hyperlink"/>
          </w:rPr>
          <w:t>http://tfs.oce.net/tfs/Oce/RD3_PRISMA/_git/TestAutomation</w:t>
        </w:r>
        <w:r w:rsidR="00F078DC" w:rsidDel="00F078DC">
          <w:rPr>
            <w:rStyle w:val="Hyperlink"/>
          </w:rPr>
          <w:fldChar w:fldCharType="end"/>
        </w:r>
      </w:moveFrom>
    </w:p>
    <w:moveFromRangeEnd w:id="4"/>
    <w:p w:rsidR="007D565D" w:rsidRDefault="007D565D" w:rsidP="007D565D">
      <w:pPr>
        <w:pStyle w:val="ListParagraph"/>
        <w:numPr>
          <w:ilvl w:val="0"/>
          <w:numId w:val="1"/>
        </w:numPr>
      </w:pPr>
      <w:r>
        <w:t>In “</w:t>
      </w:r>
      <w:proofErr w:type="spellStart"/>
      <w:r>
        <w:t>Mvn</w:t>
      </w:r>
      <w:proofErr w:type="spellEnd"/>
      <w:r>
        <w:t xml:space="preserve"> Projects” view go to the </w:t>
      </w:r>
      <w:proofErr w:type="spellStart"/>
      <w:r>
        <w:t>ppautomated</w:t>
      </w:r>
      <w:proofErr w:type="spellEnd"/>
      <w:r>
        <w:t xml:space="preserve"> project </w:t>
      </w:r>
      <w:r w:rsidR="008366EF" w:rsidRPr="001B0795">
        <w:t>(View -&gt; tool windows -&gt; maven project)</w:t>
      </w:r>
      <w:r w:rsidRPr="001B0795">
        <w:t>-</w:t>
      </w:r>
      <w:r>
        <w:t>&gt; Lifecycle and do a Clean, Install, Deploy</w:t>
      </w:r>
    </w:p>
    <w:p w:rsidR="007D565D" w:rsidRDefault="007D565D" w:rsidP="007D565D">
      <w:pPr>
        <w:pStyle w:val="ListParagraph"/>
        <w:numPr>
          <w:ilvl w:val="0"/>
          <w:numId w:val="1"/>
        </w:numPr>
      </w:pPr>
      <w:r>
        <w:t>Open Project View to access project resources</w:t>
      </w:r>
    </w:p>
    <w:p w:rsidR="0057783B" w:rsidRDefault="0057783B" w:rsidP="0057783B">
      <w:pPr>
        <w:pStyle w:val="ListParagraph"/>
        <w:numPr>
          <w:ilvl w:val="0"/>
          <w:numId w:val="1"/>
        </w:numPr>
      </w:pPr>
      <w:r>
        <w:t xml:space="preserve">In order to be able to also execute Selenium tests, Selenium </w:t>
      </w:r>
      <w:proofErr w:type="spellStart"/>
      <w:r>
        <w:t>WebDriver</w:t>
      </w:r>
      <w:proofErr w:type="spellEnd"/>
      <w:r>
        <w:t xml:space="preserve"> needs to be installed. For this, download the latest Selenium Web Driver – Java, unzip and copy the executable into a folder. Now add that folder to the PATH variable. Open </w:t>
      </w:r>
      <w:proofErr w:type="spellStart"/>
      <w:r>
        <w:t>cmd</w:t>
      </w:r>
      <w:proofErr w:type="spellEnd"/>
      <w:r>
        <w:t xml:space="preserve"> and type </w:t>
      </w:r>
      <w:proofErr w:type="spellStart"/>
      <w:r>
        <w:t>chromedriver</w:t>
      </w:r>
      <w:proofErr w:type="spellEnd"/>
      <w:r>
        <w:t xml:space="preserve"> -&gt; should start.</w:t>
      </w:r>
      <w:r w:rsidR="00BB2A50">
        <w:t xml:space="preserve"> Chrome browser needs to be installed.</w:t>
      </w:r>
    </w:p>
    <w:p w:rsidR="0057783B" w:rsidRDefault="0057783B" w:rsidP="0057783B">
      <w:pPr>
        <w:pStyle w:val="ListParagraph"/>
        <w:numPr>
          <w:ilvl w:val="0"/>
          <w:numId w:val="1"/>
        </w:numPr>
      </w:pPr>
      <w:r>
        <w:t xml:space="preserve">For image comparison tools go to </w:t>
      </w:r>
      <w:hyperlink r:id="rId9" w:history="1">
        <w:r w:rsidRPr="00C95A87">
          <w:rPr>
            <w:rStyle w:val="Hyperlink"/>
          </w:rPr>
          <w:t>\\sro-gsx35\TaV_CP\Automation</w:t>
        </w:r>
      </w:hyperlink>
      <w:r>
        <w:t xml:space="preserve"> and install </w:t>
      </w:r>
      <w:proofErr w:type="spellStart"/>
      <w:r>
        <w:t>gstools</w:t>
      </w:r>
      <w:proofErr w:type="spellEnd"/>
      <w:r w:rsidR="00B04E2B">
        <w:t xml:space="preserve"> 9.22</w:t>
      </w:r>
      <w:r>
        <w:t xml:space="preserve"> &amp; </w:t>
      </w:r>
      <w:proofErr w:type="spellStart"/>
      <w:r>
        <w:t>imagemagick</w:t>
      </w:r>
      <w:proofErr w:type="spellEnd"/>
      <w:r w:rsidR="00B04E2B">
        <w:t xml:space="preserve"> 7.0.7</w:t>
      </w:r>
      <w:r>
        <w:t xml:space="preserve"> tools</w:t>
      </w:r>
      <w:r w:rsidR="00F16251">
        <w:t>. Within the installation step “Select Additional tasks” choose the option to install legacy utilities.</w:t>
      </w:r>
    </w:p>
    <w:p w:rsidR="007D565D" w:rsidRDefault="007D565D" w:rsidP="007D565D"/>
    <w:p w:rsidR="007D565D" w:rsidRDefault="007D565D" w:rsidP="007D565D">
      <w:r>
        <w:t xml:space="preserve">Hint: To update maven dependencies (after pom.xml update): </w:t>
      </w:r>
      <w:proofErr w:type="spellStart"/>
      <w:r>
        <w:t>mvn</w:t>
      </w:r>
      <w:proofErr w:type="spellEnd"/>
      <w:r>
        <w:t xml:space="preserve"> </w:t>
      </w:r>
      <w:proofErr w:type="spellStart"/>
      <w:r>
        <w:t>dependency</w:t>
      </w:r>
      <w:proofErr w:type="gramStart"/>
      <w:r>
        <w:t>:copy</w:t>
      </w:r>
      <w:proofErr w:type="gramEnd"/>
      <w:r>
        <w:t>-dependencies</w:t>
      </w:r>
      <w:proofErr w:type="spellEnd"/>
    </w:p>
    <w:p w:rsidR="00C90F0E" w:rsidRPr="00C90F0E" w:rsidRDefault="00C90F0E" w:rsidP="00C90F0E">
      <w:pPr>
        <w:pStyle w:val="Heading1"/>
      </w:pPr>
      <w:r>
        <w:t>Good practices</w:t>
      </w:r>
    </w:p>
    <w:p w:rsidR="00C90F0E" w:rsidRPr="00C41689" w:rsidRDefault="00C90F0E" w:rsidP="00C90F0E">
      <w:pPr>
        <w:pStyle w:val="ListParagraph"/>
        <w:numPr>
          <w:ilvl w:val="0"/>
          <w:numId w:val="7"/>
        </w:numPr>
      </w:pPr>
      <w:r w:rsidRPr="00C41689">
        <w:t>Every morning or several times per day or at least before committing changes, do a PULL</w:t>
      </w:r>
    </w:p>
    <w:p w:rsidR="00355871" w:rsidRPr="001B0795" w:rsidRDefault="00355871" w:rsidP="00355871">
      <w:pPr>
        <w:pStyle w:val="Heading1"/>
        <w:rPr>
          <w:color w:val="auto"/>
        </w:rPr>
      </w:pPr>
      <w:r w:rsidRPr="001B0795">
        <w:rPr>
          <w:color w:val="auto"/>
        </w:rPr>
        <w:t>Test definition</w:t>
      </w:r>
    </w:p>
    <w:p w:rsidR="00355871" w:rsidRPr="001B0795" w:rsidRDefault="00355871" w:rsidP="00355871"/>
    <w:p w:rsidR="00355871" w:rsidRPr="001B0795" w:rsidRDefault="00355871" w:rsidP="00355871">
      <w:r w:rsidRPr="001B0795">
        <w:t xml:space="preserve">The tests are written in Gherkin language by the test team. </w:t>
      </w:r>
      <w:r w:rsidR="00C90F0E" w:rsidRPr="001B0795">
        <w:t>When new scenarios are available and ready to be implemented, then a task in TFS is to be created. The steps are below:</w:t>
      </w:r>
    </w:p>
    <w:p w:rsidR="00C90F0E" w:rsidRPr="001B0795" w:rsidRDefault="00C90F0E" w:rsidP="00C90F0E">
      <w:pPr>
        <w:pStyle w:val="ListParagraph"/>
        <w:numPr>
          <w:ilvl w:val="0"/>
          <w:numId w:val="6"/>
        </w:numPr>
      </w:pPr>
      <w:r w:rsidRPr="001B0795">
        <w:t xml:space="preserve">Go to the Automation Team </w:t>
      </w:r>
      <w:del w:id="6" w:author="Luchian, Dana" w:date="2018-06-21T10:20:00Z">
        <w:r w:rsidRPr="001B0795" w:rsidDel="00F81BFD">
          <w:delText>backlog</w:delText>
        </w:r>
      </w:del>
      <w:ins w:id="7" w:author="Luchian, Dana" w:date="2018-06-21T10:20:00Z">
        <w:r w:rsidR="00F81BFD">
          <w:t>current iteration (left side -&gt; current)</w:t>
        </w:r>
      </w:ins>
      <w:r w:rsidRPr="001B0795">
        <w:t xml:space="preserve">: </w:t>
      </w:r>
      <w:hyperlink r:id="rId10" w:history="1">
        <w:r w:rsidRPr="001B0795">
          <w:rPr>
            <w:rStyle w:val="Hyperlink"/>
            <w:color w:val="auto"/>
          </w:rPr>
          <w:t>http://tfs.oce.net/tfs/Oce/RD3_PRISMA/Test%20Automation/_backlogs?level=Backlog%20items&amp;showParents=false&amp;_a=backlog</w:t>
        </w:r>
      </w:hyperlink>
    </w:p>
    <w:p w:rsidR="00C90F0E" w:rsidRPr="001B0795" w:rsidRDefault="00C90F0E" w:rsidP="00C90F0E">
      <w:pPr>
        <w:pStyle w:val="ListParagraph"/>
        <w:numPr>
          <w:ilvl w:val="0"/>
          <w:numId w:val="6"/>
        </w:numPr>
      </w:pPr>
      <w:r w:rsidRPr="001B0795">
        <w:t>Search for generic PBI called “Request for test automation”</w:t>
      </w:r>
      <w:r w:rsidR="003866A9" w:rsidRPr="001B0795">
        <w:t>, open it</w:t>
      </w:r>
    </w:p>
    <w:p w:rsidR="003866A9" w:rsidRPr="001B0795" w:rsidRDefault="003866A9" w:rsidP="00C90F0E">
      <w:pPr>
        <w:pStyle w:val="ListParagraph"/>
        <w:numPr>
          <w:ilvl w:val="0"/>
          <w:numId w:val="6"/>
        </w:numPr>
      </w:pPr>
      <w:r w:rsidRPr="001B0795">
        <w:t xml:space="preserve">Go to links, click Add link -&gt; New item </w:t>
      </w:r>
    </w:p>
    <w:p w:rsidR="003866A9" w:rsidRPr="001B0795" w:rsidRDefault="003866A9" w:rsidP="00C90F0E">
      <w:pPr>
        <w:pStyle w:val="ListParagraph"/>
        <w:numPr>
          <w:ilvl w:val="0"/>
          <w:numId w:val="6"/>
        </w:numPr>
      </w:pPr>
      <w:r w:rsidRPr="001B0795">
        <w:t>Provide information about the tests to be automated in the title</w:t>
      </w:r>
      <w:r w:rsidR="00621EA9" w:rsidRPr="001B0795">
        <w:t xml:space="preserve"> (BD/DD + component name mandatory)</w:t>
      </w:r>
      <w:r w:rsidRPr="001B0795">
        <w:t xml:space="preserve"> and if needed in the comments; make sure the link type is Child and the work item type is Task.</w:t>
      </w:r>
      <w:r w:rsidR="00621EA9" w:rsidRPr="001B0795">
        <w:t xml:space="preserve"> Assign the task to the current iteration</w:t>
      </w:r>
    </w:p>
    <w:p w:rsidR="003866A9" w:rsidRDefault="003866A9" w:rsidP="003866A9">
      <w:pPr>
        <w:pStyle w:val="ListParagraph"/>
      </w:pPr>
      <w:r>
        <w:rPr>
          <w:noProof/>
        </w:rPr>
        <w:lastRenderedPageBreak/>
        <w:drawing>
          <wp:inline distT="0" distB="0" distL="0" distR="0">
            <wp:extent cx="5935980" cy="12039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1203960"/>
                    </a:xfrm>
                    <a:prstGeom prst="rect">
                      <a:avLst/>
                    </a:prstGeom>
                    <a:noFill/>
                    <a:ln>
                      <a:noFill/>
                    </a:ln>
                  </pic:spPr>
                </pic:pic>
              </a:graphicData>
            </a:graphic>
          </wp:inline>
        </w:drawing>
      </w:r>
    </w:p>
    <w:p w:rsidR="00621EA9" w:rsidRDefault="00621EA9" w:rsidP="003866A9">
      <w:pPr>
        <w:pStyle w:val="ListParagraph"/>
      </w:pPr>
    </w:p>
    <w:p w:rsidR="00621EA9" w:rsidRDefault="00621EA9" w:rsidP="003866A9">
      <w:pPr>
        <w:pStyle w:val="ListParagraph"/>
      </w:pPr>
    </w:p>
    <w:p w:rsidR="00621EA9" w:rsidRDefault="00621EA9" w:rsidP="003866A9">
      <w:pPr>
        <w:pStyle w:val="ListParagraph"/>
      </w:pPr>
      <w:del w:id="8" w:author="Luchian, Dana" w:date="2018-06-21T10:21:00Z">
        <w:r w:rsidDel="00F81BFD">
          <w:rPr>
            <w:noProof/>
          </w:rPr>
          <w:drawing>
            <wp:inline distT="0" distB="0" distL="0" distR="0">
              <wp:extent cx="5943600"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del>
      <w:ins w:id="9" w:author="Luchian, Dana" w:date="2018-06-21T10:22:00Z">
        <w:r w:rsidR="00F81BFD">
          <w:rPr>
            <w:noProof/>
          </w:rPr>
          <w:drawing>
            <wp:inline distT="0" distB="0" distL="0" distR="0">
              <wp:extent cx="5928360" cy="1455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8360" cy="1455420"/>
                      </a:xfrm>
                      <a:prstGeom prst="rect">
                        <a:avLst/>
                      </a:prstGeom>
                      <a:noFill/>
                      <a:ln>
                        <a:noFill/>
                      </a:ln>
                    </pic:spPr>
                  </pic:pic>
                </a:graphicData>
              </a:graphic>
            </wp:inline>
          </w:drawing>
        </w:r>
      </w:ins>
    </w:p>
    <w:p w:rsidR="00355871" w:rsidRDefault="00355871" w:rsidP="00355871">
      <w:r w:rsidRPr="004B5A54">
        <w:rPr>
          <w:b/>
          <w:u w:val="single"/>
        </w:rPr>
        <w:t>Selenium tests (UI)</w:t>
      </w:r>
      <w:r>
        <w:t xml:space="preserve"> – add </w:t>
      </w:r>
      <w:r w:rsidR="004B5A54" w:rsidRPr="00E152B7">
        <w:rPr>
          <w:b/>
        </w:rPr>
        <w:t>@component</w:t>
      </w:r>
      <w:r w:rsidR="004B5A54">
        <w:t xml:space="preserve"> and </w:t>
      </w:r>
      <w:r w:rsidR="004B5A54" w:rsidRPr="00E152B7">
        <w:rPr>
          <w:b/>
        </w:rPr>
        <w:t>@undefined</w:t>
      </w:r>
      <w:r w:rsidR="004B5A54">
        <w:t xml:space="preserve"> tags to make sure that the tests are assigned to the corresponding component (first tag) and that they are not executed without being implemented (second tag).</w:t>
      </w:r>
      <w:r>
        <w:t xml:space="preserve"> </w:t>
      </w:r>
    </w:p>
    <w:p w:rsidR="007C1CDA" w:rsidRPr="00C41689" w:rsidRDefault="004B5A54" w:rsidP="00355871">
      <w:r w:rsidRPr="004B5A54">
        <w:rPr>
          <w:b/>
          <w:u w:val="single"/>
        </w:rPr>
        <w:t>Karate tests (API)</w:t>
      </w:r>
      <w:r>
        <w:t xml:space="preserve"> </w:t>
      </w:r>
      <w:r w:rsidRPr="00C41689">
        <w:t>- s</w:t>
      </w:r>
      <w:r w:rsidR="00355871" w:rsidRPr="00C41689">
        <w:t>ince most of the keywords are already provided by Karate, for API tests, no further implementations should be needed.</w:t>
      </w:r>
      <w:r w:rsidRPr="00C41689">
        <w:t xml:space="preserve"> </w:t>
      </w:r>
    </w:p>
    <w:p w:rsidR="00A02FF2" w:rsidRPr="00C41689" w:rsidRDefault="00A02FF2" w:rsidP="00A02FF2">
      <w:r w:rsidRPr="00C41689">
        <w:t xml:space="preserve">For these tests the </w:t>
      </w:r>
      <w:r w:rsidRPr="00C41689">
        <w:rPr>
          <w:b/>
        </w:rPr>
        <w:t>@component</w:t>
      </w:r>
      <w:r w:rsidRPr="00C41689">
        <w:t xml:space="preserve"> tag should be added and the test should be executed before checking it in to make sure that it is functional.</w:t>
      </w:r>
    </w:p>
    <w:p w:rsidR="00A02FF2" w:rsidRPr="00C41689" w:rsidRDefault="00A02FF2" w:rsidP="00A02FF2">
      <w:r w:rsidRPr="00C41689">
        <w:t>In case additional implementations are needed then @undefined tag should be added.</w:t>
      </w:r>
    </w:p>
    <w:p w:rsidR="00A02FF2" w:rsidRPr="00C41689" w:rsidRDefault="00A02FF2" w:rsidP="00A02FF2">
      <w:r w:rsidRPr="00C41689">
        <w:t xml:space="preserve">Used component tags: </w:t>
      </w:r>
      <w:r w:rsidRPr="00C41689">
        <w:rPr>
          <w:b/>
        </w:rPr>
        <w:t>@enhancer, @</w:t>
      </w:r>
      <w:proofErr w:type="spellStart"/>
      <w:r w:rsidRPr="00C41689">
        <w:rPr>
          <w:b/>
        </w:rPr>
        <w:t>workflowdesigner</w:t>
      </w:r>
      <w:proofErr w:type="spellEnd"/>
      <w:r w:rsidRPr="00C41689">
        <w:rPr>
          <w:b/>
        </w:rPr>
        <w:t>, @</w:t>
      </w:r>
      <w:proofErr w:type="spellStart"/>
      <w:r w:rsidRPr="00C41689">
        <w:rPr>
          <w:b/>
        </w:rPr>
        <w:t>sms</w:t>
      </w:r>
      <w:proofErr w:type="spellEnd"/>
      <w:r w:rsidRPr="00C41689">
        <w:rPr>
          <w:b/>
        </w:rPr>
        <w:t>, @viewer, @impose, @</w:t>
      </w:r>
      <w:proofErr w:type="spellStart"/>
      <w:r w:rsidRPr="00C41689">
        <w:rPr>
          <w:b/>
        </w:rPr>
        <w:t>simple_submit</w:t>
      </w:r>
      <w:proofErr w:type="spellEnd"/>
      <w:r w:rsidRPr="00C41689">
        <w:rPr>
          <w:b/>
        </w:rPr>
        <w:t>, @</w:t>
      </w:r>
      <w:proofErr w:type="spellStart"/>
      <w:r w:rsidRPr="00C41689">
        <w:rPr>
          <w:b/>
        </w:rPr>
        <w:t>web_explorer</w:t>
      </w:r>
      <w:proofErr w:type="spellEnd"/>
      <w:r w:rsidRPr="00C41689">
        <w:rPr>
          <w:b/>
        </w:rPr>
        <w:t>, @</w:t>
      </w:r>
      <w:proofErr w:type="spellStart"/>
      <w:r w:rsidRPr="00C41689">
        <w:rPr>
          <w:b/>
        </w:rPr>
        <w:t>user_management</w:t>
      </w:r>
      <w:proofErr w:type="spellEnd"/>
    </w:p>
    <w:p w:rsidR="00A02FF2" w:rsidRPr="00C41689" w:rsidRDefault="00A02FF2" w:rsidP="00355871">
      <w:r w:rsidRPr="00C41689">
        <w:t xml:space="preserve">If needed to execute the scenario on the integrated version (not standalone mode) then a </w:t>
      </w:r>
      <w:r w:rsidRPr="00C41689">
        <w:rPr>
          <w:b/>
        </w:rPr>
        <w:t>@system</w:t>
      </w:r>
      <w:r w:rsidRPr="00C41689">
        <w:t xml:space="preserve"> tag should be added.</w:t>
      </w:r>
    </w:p>
    <w:p w:rsidR="00706D43" w:rsidRPr="00C41689" w:rsidRDefault="007C30BC">
      <w:r w:rsidRPr="00C41689">
        <w:t>Based on these tags, the tests are scheduled for execution within Jenkins daily jobs.</w:t>
      </w:r>
    </w:p>
    <w:p w:rsidR="00706D43" w:rsidRPr="00C41689" w:rsidRDefault="00706D43">
      <w:r w:rsidRPr="00C41689">
        <w:t>Tags at feature level are inherited by the tests included.</w:t>
      </w:r>
    </w:p>
    <w:p w:rsidR="007C30BC" w:rsidRPr="00C41689" w:rsidRDefault="00706D43">
      <w:r w:rsidRPr="00C41689">
        <w:t xml:space="preserve">If a test doesn’t have </w:t>
      </w:r>
      <w:proofErr w:type="gramStart"/>
      <w:r w:rsidRPr="00C41689">
        <w:t>a @</w:t>
      </w:r>
      <w:proofErr w:type="gramEnd"/>
      <w:r w:rsidRPr="00C41689">
        <w:t xml:space="preserve">undefined tag it will executed in the night, even if it is unimplemented. </w:t>
      </w:r>
    </w:p>
    <w:p w:rsidR="001C1526" w:rsidRDefault="001C1526">
      <w:r w:rsidRPr="00C41689">
        <w:t>Each test is independent of the other tests. For example, test nr.2 in the feature file does not start from where test nr.1 finished, but it starts from the background step of the feature file (or the given step if there is no background). In the example below the first scenario finishes, and then the next test starts from scratch (from the background step).</w:t>
      </w:r>
    </w:p>
    <w:p w:rsidR="001C1526" w:rsidRPr="007C30BC" w:rsidRDefault="004D6A93">
      <w:r>
        <w:lastRenderedPageBreak/>
        <w:pict>
          <v:shape id="_x0000_i1026" type="#_x0000_t75" style="width:435pt;height:165pt">
            <v:imagedata r:id="rId14" o:title="Capture"/>
          </v:shape>
        </w:pict>
      </w:r>
    </w:p>
    <w:p w:rsidR="0095529C" w:rsidRDefault="0095529C" w:rsidP="00355871">
      <w:r w:rsidRPr="00C41689">
        <w:t>When implementing new tests put @</w:t>
      </w:r>
      <w:proofErr w:type="spellStart"/>
      <w:r w:rsidRPr="00C41689">
        <w:rPr>
          <w:i/>
        </w:rPr>
        <w:t>TestName</w:t>
      </w:r>
      <w:proofErr w:type="spellEnd"/>
      <w:r w:rsidRPr="00C41689">
        <w:t xml:space="preserve"> above the scenario. This will help us when we want to run a single test.</w:t>
      </w:r>
    </w:p>
    <w:p w:rsidR="0095529C" w:rsidRDefault="0095529C" w:rsidP="00355871">
      <w:r>
        <w:t>For example:</w:t>
      </w:r>
    </w:p>
    <w:p w:rsidR="0095529C" w:rsidRDefault="0095529C" w:rsidP="00355871">
      <w:r>
        <w:t>@</w:t>
      </w:r>
      <w:proofErr w:type="spellStart"/>
      <w:r>
        <w:t>NextPageSelection</w:t>
      </w:r>
      <w:proofErr w:type="spellEnd"/>
    </w:p>
    <w:p w:rsidR="0095529C" w:rsidRDefault="0095529C" w:rsidP="00355871">
      <w:pPr>
        <w:rPr>
          <w:ins w:id="10" w:author="Luchian, Dana" w:date="2018-05-29T09:49:00Z"/>
        </w:rPr>
      </w:pPr>
      <w:r>
        <w:t>Scenario: Next Page selection</w:t>
      </w:r>
    </w:p>
    <w:p w:rsidR="00C648D3" w:rsidRDefault="00C648D3" w:rsidP="00355871">
      <w:pPr>
        <w:rPr>
          <w:ins w:id="11" w:author="Luchian, Dana" w:date="2018-05-29T09:51:00Z"/>
        </w:rPr>
      </w:pPr>
      <w:ins w:id="12" w:author="Luchian, Dana" w:date="2018-05-29T09:49:00Z">
        <w:r>
          <w:t>Default URL’s were configured to be used. These are available in the karate-config.js file. This configuration file has two parts: one with default IP’s (that is to be changed) and another one with the IP</w:t>
        </w:r>
      </w:ins>
      <w:ins w:id="13" w:author="Luchian, Dana" w:date="2018-05-29T09:50:00Z">
        <w:r>
          <w:t>’s that are to be used during nightly execution (from Jenkins).</w:t>
        </w:r>
      </w:ins>
    </w:p>
    <w:p w:rsidR="00CA7DC9" w:rsidRPr="0095529C" w:rsidRDefault="00CA7DC9">
      <w:pPr>
        <w:jc w:val="center"/>
        <w:pPrChange w:id="14" w:author="Luchian, Dana" w:date="2018-05-29T09:52:00Z">
          <w:pPr/>
        </w:pPrChange>
      </w:pPr>
      <w:ins w:id="15" w:author="Luchian, Dana" w:date="2018-05-29T09:52:00Z">
        <w:r>
          <w:rPr>
            <w:noProof/>
          </w:rPr>
          <w:drawing>
            <wp:inline distT="0" distB="0" distL="0" distR="0">
              <wp:extent cx="4562475" cy="39629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1454" cy="3970718"/>
                      </a:xfrm>
                      <a:prstGeom prst="rect">
                        <a:avLst/>
                      </a:prstGeom>
                      <a:noFill/>
                      <a:ln>
                        <a:noFill/>
                      </a:ln>
                    </pic:spPr>
                  </pic:pic>
                </a:graphicData>
              </a:graphic>
            </wp:inline>
          </w:drawing>
        </w:r>
      </w:ins>
    </w:p>
    <w:p w:rsidR="004D6A93" w:rsidRPr="004D6A93" w:rsidRDefault="004D6A93" w:rsidP="00355871">
      <w:pPr>
        <w:rPr>
          <w:ins w:id="16" w:author="admin" w:date="2018-09-13T16:11:00Z"/>
          <w:rPrChange w:id="17" w:author="admin" w:date="2018-09-13T16:11:00Z">
            <w:rPr>
              <w:ins w:id="18" w:author="admin" w:date="2018-09-13T16:11:00Z"/>
              <w:b/>
              <w:u w:val="single"/>
            </w:rPr>
          </w:rPrChange>
        </w:rPr>
      </w:pPr>
      <w:ins w:id="19" w:author="admin" w:date="2018-09-13T16:12:00Z">
        <w:r>
          <w:lastRenderedPageBreak/>
          <w:t>For PDF verification: first run on a Windows (local machine) there</w:t>
        </w:r>
      </w:ins>
      <w:ins w:id="20" w:author="admin" w:date="2018-09-13T16:13:00Z">
        <w:r>
          <w:t xml:space="preserve"> has to be a </w:t>
        </w:r>
        <w:proofErr w:type="spellStart"/>
        <w:r>
          <w:t>rsa</w:t>
        </w:r>
        <w:proofErr w:type="spellEnd"/>
        <w:r>
          <w:t xml:space="preserve"> key exchange between Windows and Linux, so the following command must be run in command prompt (cmd.exe): </w:t>
        </w:r>
      </w:ins>
      <w:ins w:id="21" w:author="admin" w:date="2018-09-13T16:12:00Z">
        <w:r>
          <w:t xml:space="preserve"> </w:t>
        </w:r>
      </w:ins>
      <w:ins w:id="22" w:author="admin" w:date="2018-09-13T16:14:00Z">
        <w:r w:rsidRPr="004D6A93">
          <w:rPr>
            <w:b/>
            <w:rPrChange w:id="23" w:author="admin" w:date="2018-09-13T16:14:00Z">
              <w:rPr/>
            </w:rPrChange>
          </w:rPr>
          <w:t>&lt;</w:t>
        </w:r>
        <w:proofErr w:type="spellStart"/>
        <w:r w:rsidRPr="004D6A93">
          <w:rPr>
            <w:b/>
            <w:rPrChange w:id="24" w:author="admin" w:date="2018-09-13T16:14:00Z">
              <w:rPr/>
            </w:rPrChange>
          </w:rPr>
          <w:t>Project_Path</w:t>
        </w:r>
        <w:proofErr w:type="spellEnd"/>
        <w:r w:rsidRPr="004D6A93">
          <w:rPr>
            <w:b/>
            <w:rPrChange w:id="25" w:author="admin" w:date="2018-09-13T16:14:00Z">
              <w:rPr/>
            </w:rPrChange>
          </w:rPr>
          <w:t>&gt;\</w:t>
        </w:r>
        <w:proofErr w:type="spellStart"/>
        <w:r w:rsidRPr="004D6A93">
          <w:rPr>
            <w:b/>
            <w:rPrChange w:id="26" w:author="admin" w:date="2018-09-13T16:14:00Z">
              <w:rPr/>
            </w:rPrChange>
          </w:rPr>
          <w:t>src</w:t>
        </w:r>
        <w:proofErr w:type="spellEnd"/>
        <w:r w:rsidRPr="004D6A93">
          <w:rPr>
            <w:b/>
            <w:rPrChange w:id="27" w:author="admin" w:date="2018-09-13T16:14:00Z">
              <w:rPr/>
            </w:rPrChange>
          </w:rPr>
          <w:t>\main\resources\</w:t>
        </w:r>
      </w:ins>
      <w:ins w:id="28" w:author="admin" w:date="2018-09-13T16:11:00Z">
        <w:r w:rsidRPr="004D6A93">
          <w:rPr>
            <w:b/>
            <w:rPrChange w:id="29" w:author="admin" w:date="2018-09-13T16:14:00Z">
              <w:rPr>
                <w:b/>
                <w:u w:val="single"/>
              </w:rPr>
            </w:rPrChange>
          </w:rPr>
          <w:t>pscp.exe -pw .</w:t>
        </w:r>
        <w:proofErr w:type="spellStart"/>
        <w:r w:rsidRPr="004D6A93">
          <w:rPr>
            <w:b/>
            <w:rPrChange w:id="30" w:author="admin" w:date="2018-09-13T16:14:00Z">
              <w:rPr>
                <w:b/>
                <w:u w:val="single"/>
              </w:rPr>
            </w:rPrChange>
          </w:rPr>
          <w:t>pwroot</w:t>
        </w:r>
        <w:proofErr w:type="spellEnd"/>
        <w:r w:rsidRPr="004D6A93">
          <w:rPr>
            <w:b/>
            <w:rPrChange w:id="31" w:author="admin" w:date="2018-09-13T16:14:00Z">
              <w:rPr>
                <w:b/>
                <w:u w:val="single"/>
              </w:rPr>
            </w:rPrChange>
          </w:rPr>
          <w:t xml:space="preserve"> root@</w:t>
        </w:r>
      </w:ins>
      <w:ins w:id="32" w:author="admin" w:date="2018-09-13T16:13:00Z">
        <w:r w:rsidRPr="004D6A93">
          <w:rPr>
            <w:b/>
            <w:rPrChange w:id="33" w:author="admin" w:date="2018-09-13T16:14:00Z">
              <w:rPr/>
            </w:rPrChange>
          </w:rPr>
          <w:t>&lt;</w:t>
        </w:r>
        <w:proofErr w:type="spellStart"/>
        <w:r w:rsidRPr="004D6A93">
          <w:rPr>
            <w:b/>
            <w:rPrChange w:id="34" w:author="admin" w:date="2018-09-13T16:14:00Z">
              <w:rPr/>
            </w:rPrChange>
          </w:rPr>
          <w:t>Linux_IP</w:t>
        </w:r>
        <w:proofErr w:type="spellEnd"/>
        <w:r w:rsidRPr="004D6A93">
          <w:rPr>
            <w:b/>
            <w:rPrChange w:id="35" w:author="admin" w:date="2018-09-13T16:14:00Z">
              <w:rPr/>
            </w:rPrChange>
          </w:rPr>
          <w:t>&gt;</w:t>
        </w:r>
      </w:ins>
      <w:ins w:id="36" w:author="admin" w:date="2018-09-13T16:11:00Z">
        <w:r w:rsidRPr="004D6A93">
          <w:rPr>
            <w:b/>
            <w:rPrChange w:id="37" w:author="admin" w:date="2018-09-13T16:14:00Z">
              <w:rPr>
                <w:b/>
                <w:u w:val="single"/>
              </w:rPr>
            </w:rPrChange>
          </w:rPr>
          <w:t>:/home/slave.jar C:\temp</w:t>
        </w:r>
      </w:ins>
    </w:p>
    <w:p w:rsidR="004D6A93" w:rsidRDefault="004D6A93" w:rsidP="00355871">
      <w:pPr>
        <w:rPr>
          <w:ins w:id="38" w:author="admin" w:date="2018-09-13T16:11:00Z"/>
          <w:b/>
          <w:u w:val="single"/>
        </w:rPr>
      </w:pPr>
      <w:bookmarkStart w:id="39" w:name="_GoBack"/>
      <w:bookmarkEnd w:id="39"/>
    </w:p>
    <w:p w:rsidR="006062A8" w:rsidRPr="006062A8" w:rsidRDefault="006062A8" w:rsidP="00355871">
      <w:pPr>
        <w:rPr>
          <w:b/>
          <w:u w:val="single"/>
        </w:rPr>
      </w:pPr>
      <w:r w:rsidRPr="006062A8">
        <w:rPr>
          <w:b/>
          <w:u w:val="single"/>
        </w:rPr>
        <w:t>Output verification</w:t>
      </w:r>
    </w:p>
    <w:p w:rsidR="004B5A54" w:rsidRDefault="004B5A54" w:rsidP="00355871">
      <w:pPr>
        <w:rPr>
          <w:ins w:id="40" w:author="Luchian, Dana" w:date="2018-05-29T09:46:00Z"/>
          <w:rStyle w:val="Hyperlink"/>
        </w:rPr>
      </w:pPr>
      <w:r>
        <w:t xml:space="preserve">Additionally a pdf comparison function was implemented and can be added to the test if needed. Usage example can be found in enhancer API minimal feature. </w:t>
      </w:r>
      <w:r w:rsidR="007C1CDA">
        <w:t xml:space="preserve">This is to be used for output validation. Once the first outputs are available then these should be manually checked and if ok copied to </w:t>
      </w:r>
      <w:hyperlink r:id="rId16" w:history="1">
        <w:r w:rsidR="006062A8" w:rsidRPr="006062A8">
          <w:rPr>
            <w:rStyle w:val="Hyperlink"/>
          </w:rPr>
          <w:t>\\sro-gsx35.sro.oce.net\TaV_CP\Test Files\Automation\</w:t>
        </w:r>
        <w:proofErr w:type="spellStart"/>
        <w:r w:rsidR="006062A8" w:rsidRPr="006062A8">
          <w:rPr>
            <w:rStyle w:val="Hyperlink"/>
          </w:rPr>
          <w:t>ReferenceFiles</w:t>
        </w:r>
        <w:proofErr w:type="spellEnd"/>
      </w:hyperlink>
    </w:p>
    <w:p w:rsidR="00AE1408" w:rsidDel="00AE1408" w:rsidRDefault="00AE1408" w:rsidP="00355871">
      <w:pPr>
        <w:rPr>
          <w:del w:id="41" w:author="Luchian, Dana" w:date="2018-05-29T09:48:00Z"/>
        </w:rPr>
      </w:pPr>
      <w:ins w:id="42" w:author="Luchian, Dana" w:date="2018-05-29T09:46:00Z">
        <w:r>
          <w:rPr>
            <w:rStyle w:val="Hyperlink"/>
          </w:rPr>
          <w:t>This function needs the following mapped drive: J -</w:t>
        </w:r>
        <w:proofErr w:type="gramStart"/>
        <w:r>
          <w:rPr>
            <w:rStyle w:val="Hyperlink"/>
          </w:rPr>
          <w:t>&gt;</w:t>
        </w:r>
      </w:ins>
      <w:ins w:id="43" w:author="Luchian, Dana" w:date="2018-05-29T09:48:00Z">
        <w:r>
          <w:rPr>
            <w:rStyle w:val="Hyperlink"/>
          </w:rPr>
          <w:t xml:space="preserve"> </w:t>
        </w:r>
      </w:ins>
      <w:ins w:id="44" w:author="Luchian, Dana" w:date="2018-05-29T09:46:00Z">
        <w:r>
          <w:rPr>
            <w:rStyle w:val="Hyperlink"/>
          </w:rPr>
          <w:t xml:space="preserve"> </w:t>
        </w:r>
      </w:ins>
      <w:ins w:id="45" w:author="Luchian, Dana" w:date="2018-05-29T09:48:00Z">
        <w:r w:rsidRPr="00AE1408">
          <w:rPr>
            <w:rStyle w:val="Hyperlink"/>
          </w:rPr>
          <w:t>\</w:t>
        </w:r>
        <w:proofErr w:type="gramEnd"/>
        <w:r w:rsidRPr="00AE1408">
          <w:rPr>
            <w:rStyle w:val="Hyperlink"/>
          </w:rPr>
          <w:t>\sro-gsx35.sro.oce.net\TaV_CP\Test Files\Automation</w:t>
        </w:r>
      </w:ins>
    </w:p>
    <w:p w:rsidR="007C30BC" w:rsidRDefault="007C30BC" w:rsidP="00355871"/>
    <w:p w:rsidR="00A02FF2" w:rsidRDefault="00B21EA4" w:rsidP="00355871">
      <w:r>
        <w:rPr>
          <w:noProof/>
        </w:rPr>
        <mc:AlternateContent>
          <mc:Choice Requires="wps">
            <w:drawing>
              <wp:anchor distT="0" distB="0" distL="114300" distR="114300" simplePos="0" relativeHeight="251661312" behindDoc="0" locked="0" layoutInCell="1" allowOverlap="1">
                <wp:simplePos x="0" y="0"/>
                <wp:positionH relativeFrom="column">
                  <wp:posOffset>3291840</wp:posOffset>
                </wp:positionH>
                <wp:positionV relativeFrom="paragraph">
                  <wp:posOffset>2187575</wp:posOffset>
                </wp:positionV>
                <wp:extent cx="3299460" cy="990600"/>
                <wp:effectExtent l="0" t="0" r="15240" b="19050"/>
                <wp:wrapNone/>
                <wp:docPr id="6" name="Text Box 6"/>
                <wp:cNvGraphicFramePr/>
                <a:graphic xmlns:a="http://schemas.openxmlformats.org/drawingml/2006/main">
                  <a:graphicData uri="http://schemas.microsoft.com/office/word/2010/wordprocessingShape">
                    <wps:wsp>
                      <wps:cNvSpPr txBox="1"/>
                      <wps:spPr>
                        <a:xfrm>
                          <a:off x="0" y="0"/>
                          <a:ext cx="3299460" cy="9906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5C3098" w:rsidRPr="004620A9" w:rsidRDefault="005C3098">
                            <w:pPr>
                              <w:rPr>
                                <w:sz w:val="18"/>
                                <w:szCs w:val="18"/>
                              </w:rPr>
                            </w:pPr>
                            <w:r w:rsidRPr="004620A9">
                              <w:rPr>
                                <w:sz w:val="18"/>
                                <w:szCs w:val="18"/>
                              </w:rPr>
                              <w:t xml:space="preserve">Name of the folders in which the tiffs are generated and afterwards used as references. </w:t>
                            </w:r>
                            <w:r w:rsidR="004620A9" w:rsidRPr="004620A9">
                              <w:rPr>
                                <w:sz w:val="18"/>
                                <w:szCs w:val="18"/>
                              </w:rPr>
                              <w:t xml:space="preserve">In this example the tiffs are in: C:\CompareFiles_ppauto\newFiles\barcode2_APIexecitions. </w:t>
                            </w:r>
                            <w:r w:rsidRPr="004620A9">
                              <w:rPr>
                                <w:sz w:val="18"/>
                                <w:szCs w:val="18"/>
                              </w:rPr>
                              <w:t>These have to be copied to the specified location on</w:t>
                            </w:r>
                            <w:r w:rsidR="00B21EA4" w:rsidRPr="004620A9">
                              <w:rPr>
                                <w:sz w:val="18"/>
                                <w:szCs w:val="18"/>
                              </w:rPr>
                              <w:t xml:space="preserve"> gsx35. During nightly execution these</w:t>
                            </w:r>
                            <w:r w:rsidRPr="004620A9">
                              <w:rPr>
                                <w:sz w:val="18"/>
                                <w:szCs w:val="18"/>
                              </w:rPr>
                              <w:t xml:space="preserve"> are automatically copied on the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59.2pt;margin-top:172.25pt;width:259.8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" fillcolor="white [3201]" strokecolor="#ed7d31 [3205]" strokeweight="1pt">
                <v:textbox>
                  <w:txbxContent>
                    <w:p w:rsidR="005C3098" w:rsidRPr="004620A9" w:rsidRDefault="005C3098">
                      <w:pPr>
                        <w:rPr>
                          <w:sz w:val="18"/>
                          <w:szCs w:val="18"/>
                        </w:rPr>
                      </w:pPr>
                      <w:r w:rsidRPr="004620A9">
                        <w:rPr>
                          <w:sz w:val="18"/>
                          <w:szCs w:val="18"/>
                        </w:rPr>
                        <w:t xml:space="preserve">Name of the folders in which the tiffs are generated and afterwards used as references. </w:t>
                      </w:r>
                      <w:r w:rsidR="004620A9" w:rsidRPr="004620A9">
                        <w:rPr>
                          <w:sz w:val="18"/>
                          <w:szCs w:val="18"/>
                        </w:rPr>
                        <w:t xml:space="preserve">In this example the tiffs are in: C:\CompareFiles_ppauto\newFiles\barcode2_APIexecitions. </w:t>
                      </w:r>
                      <w:r w:rsidRPr="004620A9">
                        <w:rPr>
                          <w:sz w:val="18"/>
                          <w:szCs w:val="18"/>
                        </w:rPr>
                        <w:t>These have to be copied to the specified location on</w:t>
                      </w:r>
                      <w:r w:rsidR="00B21EA4" w:rsidRPr="004620A9">
                        <w:rPr>
                          <w:sz w:val="18"/>
                          <w:szCs w:val="18"/>
                        </w:rPr>
                        <w:t xml:space="preserve"> gsx35. During nightly execution these</w:t>
                      </w:r>
                      <w:r w:rsidRPr="004620A9">
                        <w:rPr>
                          <w:sz w:val="18"/>
                          <w:szCs w:val="18"/>
                        </w:rPr>
                        <w:t xml:space="preserve"> are automatically copied on the machine</w:t>
                      </w:r>
                    </w:p>
                  </w:txbxContent>
                </v:textbox>
              </v:shape>
            </w:pict>
          </mc:Fallback>
        </mc:AlternateContent>
      </w:r>
      <w:r w:rsidR="005C3098">
        <w:rPr>
          <w:noProof/>
        </w:rPr>
        <mc:AlternateContent>
          <mc:Choice Requires="wps">
            <w:drawing>
              <wp:anchor distT="0" distB="0" distL="114300" distR="114300" simplePos="0" relativeHeight="251662336" behindDoc="0" locked="0" layoutInCell="1" allowOverlap="1">
                <wp:simplePos x="0" y="0"/>
                <wp:positionH relativeFrom="column">
                  <wp:posOffset>2827020</wp:posOffset>
                </wp:positionH>
                <wp:positionV relativeFrom="paragraph">
                  <wp:posOffset>2339975</wp:posOffset>
                </wp:positionV>
                <wp:extent cx="518160" cy="190500"/>
                <wp:effectExtent l="0" t="38100" r="53340" b="19050"/>
                <wp:wrapNone/>
                <wp:docPr id="7" name="Straight Arrow Connector 7"/>
                <wp:cNvGraphicFramePr/>
                <a:graphic xmlns:a="http://schemas.openxmlformats.org/drawingml/2006/main">
                  <a:graphicData uri="http://schemas.microsoft.com/office/word/2010/wordprocessingShape">
                    <wps:wsp>
                      <wps:cNvCnPr/>
                      <wps:spPr>
                        <a:xfrm flipV="1">
                          <a:off x="0" y="0"/>
                          <a:ext cx="51816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18D990" id="_x0000_t32" coordsize="21600,21600" o:spt="32" o:oned="t" path="m,l21600,21600e" filled="f">
                <v:path arrowok="t" fillok="f" o:connecttype="none"/>
                <o:lock v:ext="edit" shapetype="t"/>
              </v:shapetype>
              <v:shape id="Straight Arrow Connector 7" o:spid="_x0000_s1026" type="#_x0000_t32" style="position:absolute;margin-left:222.6pt;margin-top:184.25pt;width:40.8pt;height: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" strokecolor="black [3200]" strokeweight=".5pt">
                <v:stroke endarrow="block" joinstyle="miter"/>
              </v:shape>
            </w:pict>
          </mc:Fallback>
        </mc:AlternateContent>
      </w:r>
      <w:r w:rsidR="005C3098">
        <w:rPr>
          <w:noProof/>
        </w:rPr>
        <mc:AlternateContent>
          <mc:Choice Requires="wps">
            <w:drawing>
              <wp:anchor distT="0" distB="0" distL="114300" distR="114300" simplePos="0" relativeHeight="251660288" behindDoc="0" locked="0" layoutInCell="1" allowOverlap="1">
                <wp:simplePos x="0" y="0"/>
                <wp:positionH relativeFrom="column">
                  <wp:posOffset>4480560</wp:posOffset>
                </wp:positionH>
                <wp:positionV relativeFrom="paragraph">
                  <wp:posOffset>183515</wp:posOffset>
                </wp:positionV>
                <wp:extent cx="76200" cy="762000"/>
                <wp:effectExtent l="0" t="38100" r="76200" b="19050"/>
                <wp:wrapNone/>
                <wp:docPr id="5" name="Straight Arrow Connector 5"/>
                <wp:cNvGraphicFramePr/>
                <a:graphic xmlns:a="http://schemas.openxmlformats.org/drawingml/2006/main">
                  <a:graphicData uri="http://schemas.microsoft.com/office/word/2010/wordprocessingShape">
                    <wps:wsp>
                      <wps:cNvCnPr/>
                      <wps:spPr>
                        <a:xfrm flipV="1">
                          <a:off x="0" y="0"/>
                          <a:ext cx="7620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C4A2B7" id="Straight Arrow Connector 5" o:spid="_x0000_s1026" type="#_x0000_t32" style="position:absolute;margin-left:352.8pt;margin-top:14.45pt;width:6pt;height:60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" strokecolor="black [3200]" strokeweight=".5pt">
                <v:stroke endarrow="block" joinstyle="miter"/>
              </v:shape>
            </w:pict>
          </mc:Fallback>
        </mc:AlternateContent>
      </w:r>
      <w:r w:rsidR="005C3098">
        <w:rPr>
          <w:noProof/>
        </w:rPr>
        <mc:AlternateContent>
          <mc:Choice Requires="wps">
            <w:drawing>
              <wp:anchor distT="0" distB="0" distL="114300" distR="114300" simplePos="0" relativeHeight="251659264" behindDoc="0" locked="0" layoutInCell="1" allowOverlap="1">
                <wp:simplePos x="0" y="0"/>
                <wp:positionH relativeFrom="column">
                  <wp:posOffset>3840480</wp:posOffset>
                </wp:positionH>
                <wp:positionV relativeFrom="paragraph">
                  <wp:posOffset>31115</wp:posOffset>
                </wp:positionV>
                <wp:extent cx="1996440" cy="754380"/>
                <wp:effectExtent l="0" t="0" r="22860" b="26670"/>
                <wp:wrapNone/>
                <wp:docPr id="4" name="Text Box 4"/>
                <wp:cNvGraphicFramePr/>
                <a:graphic xmlns:a="http://schemas.openxmlformats.org/drawingml/2006/main">
                  <a:graphicData uri="http://schemas.microsoft.com/office/word/2010/wordprocessingShape">
                    <wps:wsp>
                      <wps:cNvSpPr txBox="1"/>
                      <wps:spPr>
                        <a:xfrm>
                          <a:off x="0" y="0"/>
                          <a:ext cx="1996440" cy="75438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5C3098" w:rsidRPr="005C3098" w:rsidRDefault="005C3098">
                            <w:pPr>
                              <w:rPr>
                                <w:sz w:val="20"/>
                                <w:szCs w:val="20"/>
                              </w:rPr>
                            </w:pPr>
                            <w:r w:rsidRPr="005C3098">
                              <w:rPr>
                                <w:sz w:val="20"/>
                                <w:szCs w:val="20"/>
                              </w:rPr>
                              <w:t>Service output file. Every page is afterwards covered to a tiff file and compared against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02.4pt;margin-top:2.45pt;width:157.2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" fillcolor="white [3201]" strokecolor="#ed7d31 [3205]" strokeweight="1pt">
                <v:textbox>
                  <w:txbxContent>
                    <w:p w:rsidR="005C3098" w:rsidRPr="005C3098" w:rsidRDefault="005C3098">
                      <w:pPr>
                        <w:rPr>
                          <w:sz w:val="20"/>
                          <w:szCs w:val="20"/>
                        </w:rPr>
                      </w:pPr>
                      <w:r w:rsidRPr="005C3098">
                        <w:rPr>
                          <w:sz w:val="20"/>
                          <w:szCs w:val="20"/>
                        </w:rPr>
                        <w:t>Service output file. Every page is afterwards covered to a tiff file and compared against reference</w:t>
                      </w:r>
                    </w:p>
                  </w:txbxContent>
                </v:textbox>
              </v:shape>
            </w:pict>
          </mc:Fallback>
        </mc:AlternateContent>
      </w:r>
      <w:r w:rsidR="00A02FF2">
        <w:rPr>
          <w:noProof/>
        </w:rPr>
        <w:drawing>
          <wp:inline distT="0" distB="0" distL="0" distR="0" wp14:anchorId="2957A560" wp14:editId="2717E4FF">
            <wp:extent cx="5943600" cy="2865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65120"/>
                    </a:xfrm>
                    <a:prstGeom prst="rect">
                      <a:avLst/>
                    </a:prstGeom>
                  </pic:spPr>
                </pic:pic>
              </a:graphicData>
            </a:graphic>
          </wp:inline>
        </w:drawing>
      </w:r>
    </w:p>
    <w:p w:rsidR="004620A9" w:rsidRPr="004620A9" w:rsidRDefault="004620A9" w:rsidP="004620A9"/>
    <w:p w:rsidR="005B451A" w:rsidRDefault="005B451A" w:rsidP="005B451A">
      <w:pPr>
        <w:rPr>
          <w:b/>
          <w:u w:val="single"/>
        </w:rPr>
      </w:pPr>
      <w:r w:rsidRPr="005B451A">
        <w:rPr>
          <w:b/>
          <w:u w:val="single"/>
        </w:rPr>
        <w:t>Version Control</w:t>
      </w:r>
    </w:p>
    <w:p w:rsidR="0092040E" w:rsidRDefault="0092040E" w:rsidP="005B451A">
      <w:r>
        <w:t>After making changes (creating a new test, adding new tags, etc.) in order to make the change persistent and available to all the team members, this change has to be checked in. The steps are:</w:t>
      </w:r>
    </w:p>
    <w:p w:rsidR="0092040E" w:rsidRDefault="0092040E" w:rsidP="0092040E">
      <w:pPr>
        <w:pStyle w:val="ListParagraph"/>
        <w:numPr>
          <w:ilvl w:val="0"/>
          <w:numId w:val="3"/>
        </w:numPr>
      </w:pPr>
      <w:r>
        <w:t>Pull – to get the latest changes</w:t>
      </w:r>
    </w:p>
    <w:p w:rsidR="0092040E" w:rsidRDefault="0092040E" w:rsidP="0092040E">
      <w:pPr>
        <w:pStyle w:val="ListParagraph"/>
        <w:numPr>
          <w:ilvl w:val="0"/>
          <w:numId w:val="3"/>
        </w:numPr>
      </w:pPr>
      <w:r>
        <w:t>Commit change – provide a suggestive text</w:t>
      </w:r>
      <w:r w:rsidR="000F735C">
        <w:t xml:space="preserve"> &amp; check appears as changed</w:t>
      </w:r>
    </w:p>
    <w:p w:rsidR="005B451A" w:rsidRDefault="0092040E" w:rsidP="0092040E">
      <w:pPr>
        <w:pStyle w:val="ListParagraph"/>
        <w:numPr>
          <w:ilvl w:val="0"/>
          <w:numId w:val="3"/>
        </w:numPr>
      </w:pPr>
      <w:r>
        <w:t xml:space="preserve">Push the change into GIT </w:t>
      </w:r>
    </w:p>
    <w:p w:rsidR="000F735C" w:rsidRPr="0092040E" w:rsidRDefault="000F735C" w:rsidP="000F735C">
      <w:pPr>
        <w:ind w:left="360"/>
      </w:pPr>
      <w:r>
        <w:rPr>
          <w:noProof/>
        </w:rPr>
        <w:lastRenderedPageBreak/>
        <w:drawing>
          <wp:inline distT="0" distB="0" distL="0" distR="0">
            <wp:extent cx="3735758" cy="4389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6853" cy="4402156"/>
                    </a:xfrm>
                    <a:prstGeom prst="rect">
                      <a:avLst/>
                    </a:prstGeom>
                    <a:noFill/>
                    <a:ln>
                      <a:noFill/>
                    </a:ln>
                  </pic:spPr>
                </pic:pic>
              </a:graphicData>
            </a:graphic>
          </wp:inline>
        </w:drawing>
      </w:r>
    </w:p>
    <w:p w:rsidR="001E43C1" w:rsidRDefault="001E43C1" w:rsidP="00FE38DC">
      <w:r>
        <w:t>As best practice: every day do a Pull in the morning before starting work. Do NOT put comments before the feature name.</w:t>
      </w:r>
    </w:p>
    <w:p w:rsidR="00166C8F" w:rsidRPr="00C41689" w:rsidRDefault="00166C8F" w:rsidP="00FE38DC">
      <w:r w:rsidRPr="00C41689">
        <w:t>When new tests are defined and implementations needed, the automation team should be informed.</w:t>
      </w:r>
    </w:p>
    <w:p w:rsidR="00FE38DC" w:rsidRPr="00C41689" w:rsidRDefault="00FE38DC" w:rsidP="00FE38DC"/>
    <w:p w:rsidR="007C1CDA" w:rsidRPr="00C41689" w:rsidRDefault="00355871" w:rsidP="00166C8F">
      <w:pPr>
        <w:pStyle w:val="Heading1"/>
      </w:pPr>
      <w:r w:rsidRPr="00C41689">
        <w:t>Test implementation</w:t>
      </w:r>
    </w:p>
    <w:p w:rsidR="00166C8F" w:rsidRPr="00C41689" w:rsidRDefault="00166C8F" w:rsidP="00166C8F"/>
    <w:p w:rsidR="007C1CDA" w:rsidRPr="00C41689" w:rsidRDefault="007C1CDA" w:rsidP="007C1CDA">
      <w:r w:rsidRPr="00C41689">
        <w:t xml:space="preserve">The test implementation </w:t>
      </w:r>
      <w:r w:rsidR="00166C8F" w:rsidRPr="00C41689">
        <w:t xml:space="preserve">is done by the automation team member. </w:t>
      </w:r>
    </w:p>
    <w:p w:rsidR="00B02AAE" w:rsidRPr="00C41689" w:rsidRDefault="00B02AAE" w:rsidP="007C1CDA">
      <w:r w:rsidRPr="00C41689">
        <w:t>General coding best practices apply.</w:t>
      </w:r>
    </w:p>
    <w:p w:rsidR="001B4A42" w:rsidRPr="00C41689" w:rsidRDefault="001B4A42" w:rsidP="001B4A42">
      <w:pPr>
        <w:pStyle w:val="ListParagraph"/>
        <w:numPr>
          <w:ilvl w:val="0"/>
          <w:numId w:val="3"/>
        </w:numPr>
      </w:pPr>
      <w:r w:rsidRPr="00C41689">
        <w:t>Comment your code</w:t>
      </w:r>
    </w:p>
    <w:p w:rsidR="001B4A42" w:rsidRPr="00C41689" w:rsidRDefault="001B4A42" w:rsidP="001B4A42">
      <w:pPr>
        <w:pStyle w:val="ListParagraph"/>
        <w:numPr>
          <w:ilvl w:val="0"/>
          <w:numId w:val="3"/>
        </w:numPr>
      </w:pPr>
      <w:r w:rsidRPr="00C41689">
        <w:t>Use proper indentation</w:t>
      </w:r>
    </w:p>
    <w:p w:rsidR="001B4A42" w:rsidRPr="00C41689" w:rsidRDefault="001B4A42" w:rsidP="001B4A42">
      <w:pPr>
        <w:pStyle w:val="ListParagraph"/>
        <w:numPr>
          <w:ilvl w:val="0"/>
          <w:numId w:val="3"/>
        </w:numPr>
      </w:pPr>
      <w:r w:rsidRPr="00C41689">
        <w:t>Provide descriptive names to the functions</w:t>
      </w:r>
    </w:p>
    <w:p w:rsidR="001B4A42" w:rsidRPr="00C41689" w:rsidRDefault="001B4A42" w:rsidP="001B4A42">
      <w:pPr>
        <w:pStyle w:val="ListParagraph"/>
        <w:numPr>
          <w:ilvl w:val="0"/>
          <w:numId w:val="3"/>
        </w:numPr>
      </w:pPr>
      <w:r w:rsidRPr="00C41689">
        <w:t>Make sure functions are reusable; always think on reuse possibilities</w:t>
      </w:r>
    </w:p>
    <w:p w:rsidR="00B02AAE" w:rsidRPr="00C41689" w:rsidRDefault="00B02AAE" w:rsidP="007C1CDA">
      <w:r w:rsidRPr="00C41689">
        <w:t>When a new scenario/feature is implemented, it’s @undefined tag should be erased and implementatio</w:t>
      </w:r>
      <w:r w:rsidR="004C791F" w:rsidRPr="00C41689">
        <w:t xml:space="preserve">ns should be reviewed by a peer before committing. </w:t>
      </w:r>
    </w:p>
    <w:p w:rsidR="00355871" w:rsidRPr="00C41689" w:rsidRDefault="00355871" w:rsidP="00355871">
      <w:pPr>
        <w:pStyle w:val="Heading1"/>
      </w:pPr>
      <w:r w:rsidRPr="00C41689">
        <w:lastRenderedPageBreak/>
        <w:t>Test execution</w:t>
      </w:r>
    </w:p>
    <w:p w:rsidR="00355871" w:rsidRPr="00C41689" w:rsidRDefault="00927222">
      <w:r w:rsidRPr="00C41689">
        <w:t xml:space="preserve">Tests can be executed on the local machine in </w:t>
      </w:r>
      <w:proofErr w:type="spellStart"/>
      <w:r w:rsidRPr="00C41689">
        <w:t>IntelliJ</w:t>
      </w:r>
      <w:proofErr w:type="spellEnd"/>
      <w:r w:rsidRPr="00C41689">
        <w:t xml:space="preserve"> as follows:</w:t>
      </w:r>
      <w:r w:rsidR="00BD1838" w:rsidRPr="00C41689">
        <w:t xml:space="preserve"> select the feature file, right click and choose “Run </w:t>
      </w:r>
      <w:proofErr w:type="gramStart"/>
      <w:r w:rsidR="00BD1838" w:rsidRPr="00C41689">
        <w:t>feature ..</w:t>
      </w:r>
      <w:proofErr w:type="gramEnd"/>
      <w:r w:rsidR="00BD1838" w:rsidRPr="00C41689">
        <w:t>”. For Selenium tests provide the following VM options in the Run Configuration:</w:t>
      </w:r>
    </w:p>
    <w:p w:rsidR="00BD1838" w:rsidRPr="00C41689" w:rsidRDefault="00BD1838">
      <w:r w:rsidRPr="00C41689">
        <w:t>-</w:t>
      </w:r>
      <w:proofErr w:type="spellStart"/>
      <w:r w:rsidRPr="00C41689">
        <w:t>Dselenide.browser</w:t>
      </w:r>
      <w:proofErr w:type="spellEnd"/>
      <w:r w:rsidRPr="00C41689">
        <w:t>=</w:t>
      </w:r>
      <w:proofErr w:type="spellStart"/>
      <w:r w:rsidRPr="00C41689">
        <w:t>utils.CustomWebDriverProvider</w:t>
      </w:r>
      <w:proofErr w:type="spellEnd"/>
      <w:r w:rsidRPr="00C41689">
        <w:t xml:space="preserve"> -</w:t>
      </w:r>
      <w:proofErr w:type="spellStart"/>
      <w:r w:rsidRPr="00C41689">
        <w:t>Dcucumber.options</w:t>
      </w:r>
      <w:proofErr w:type="spellEnd"/>
      <w:r w:rsidRPr="00C41689">
        <w:t>="--tags @</w:t>
      </w:r>
      <w:proofErr w:type="spellStart"/>
      <w:r w:rsidRPr="00C41689">
        <w:t>runMe</w:t>
      </w:r>
      <w:proofErr w:type="spellEnd"/>
      <w:r w:rsidRPr="00C41689">
        <w:t>" -</w:t>
      </w:r>
      <w:proofErr w:type="spellStart"/>
      <w:r w:rsidRPr="00C41689">
        <w:t>Dselenide.baseUrl</w:t>
      </w:r>
      <w:proofErr w:type="spellEnd"/>
      <w:r w:rsidRPr="00C41689">
        <w:t>="http://10.40.11.113:8080" -</w:t>
      </w:r>
      <w:proofErr w:type="spellStart"/>
      <w:r w:rsidRPr="00C41689">
        <w:t>Dselenide.holdBrowserOpen</w:t>
      </w:r>
      <w:proofErr w:type="spellEnd"/>
      <w:r w:rsidRPr="00C41689">
        <w:t>=true</w:t>
      </w:r>
    </w:p>
    <w:p w:rsidR="00BD1838" w:rsidRPr="00C41689" w:rsidRDefault="00E01068">
      <w:r w:rsidRPr="00C41689">
        <w:rPr>
          <w:noProof/>
        </w:rPr>
        <mc:AlternateContent>
          <mc:Choice Requires="wps">
            <w:drawing>
              <wp:anchor distT="0" distB="0" distL="114300" distR="114300" simplePos="0" relativeHeight="251664384" behindDoc="0" locked="0" layoutInCell="1" allowOverlap="1">
                <wp:simplePos x="0" y="0"/>
                <wp:positionH relativeFrom="column">
                  <wp:posOffset>5234940</wp:posOffset>
                </wp:positionH>
                <wp:positionV relativeFrom="paragraph">
                  <wp:posOffset>4445</wp:posOffset>
                </wp:positionV>
                <wp:extent cx="1356360" cy="1043940"/>
                <wp:effectExtent l="0" t="0" r="15240" b="22860"/>
                <wp:wrapNone/>
                <wp:docPr id="12" name="Text Box 12"/>
                <wp:cNvGraphicFramePr/>
                <a:graphic xmlns:a="http://schemas.openxmlformats.org/drawingml/2006/main">
                  <a:graphicData uri="http://schemas.microsoft.com/office/word/2010/wordprocessingShape">
                    <wps:wsp>
                      <wps:cNvSpPr txBox="1"/>
                      <wps:spPr>
                        <a:xfrm>
                          <a:off x="0" y="0"/>
                          <a:ext cx="1356360" cy="104394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01068" w:rsidRDefault="00E01068">
                            <w:r>
                              <w:t>Choose Edit Configurations; select the feature file and change VM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412.2pt;margin-top:.35pt;width:106.8pt;height:8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" fillcolor="white [3201]" strokecolor="#ed7d31 [3205]" strokeweight="1pt">
                <v:textbox>
                  <w:txbxContent>
                    <w:p w:rsidR="00E01068" w:rsidRDefault="00E01068">
                      <w:r>
                        <w:t>Choose Edit Configurations; select the feature file and change VM options</w:t>
                      </w:r>
                    </w:p>
                  </w:txbxContent>
                </v:textbox>
              </v:shape>
            </w:pict>
          </mc:Fallback>
        </mc:AlternateContent>
      </w:r>
      <w:r w:rsidR="00BD1838" w:rsidRPr="00C41689">
        <w:t xml:space="preserve">Where: </w:t>
      </w:r>
      <w:r w:rsidR="00BD1838" w:rsidRPr="00C41689">
        <w:tab/>
        <w:t>@</w:t>
      </w:r>
      <w:proofErr w:type="spellStart"/>
      <w:r w:rsidR="00BD1838" w:rsidRPr="00C41689">
        <w:t>runMe</w:t>
      </w:r>
      <w:proofErr w:type="spellEnd"/>
      <w:r w:rsidR="00BD1838" w:rsidRPr="00C41689">
        <w:t xml:space="preserve"> – tag of the scenario to be executed</w:t>
      </w:r>
    </w:p>
    <w:p w:rsidR="00BD1838" w:rsidRPr="00C41689" w:rsidRDefault="00BD1838">
      <w:r w:rsidRPr="00C41689">
        <w:tab/>
      </w:r>
      <w:proofErr w:type="spellStart"/>
      <w:proofErr w:type="gramStart"/>
      <w:r w:rsidRPr="00C41689">
        <w:t>baseUrl</w:t>
      </w:r>
      <w:proofErr w:type="spellEnd"/>
      <w:proofErr w:type="gramEnd"/>
      <w:r w:rsidRPr="00C41689">
        <w:t xml:space="preserve"> – component URL</w:t>
      </w:r>
    </w:p>
    <w:p w:rsidR="00BD1838" w:rsidRPr="00C41689" w:rsidRDefault="00BD1838">
      <w:r w:rsidRPr="00C41689">
        <w:tab/>
      </w:r>
      <w:proofErr w:type="spellStart"/>
      <w:proofErr w:type="gramStart"/>
      <w:r w:rsidRPr="00C41689">
        <w:t>holdBrowserOpen</w:t>
      </w:r>
      <w:proofErr w:type="spellEnd"/>
      <w:proofErr w:type="gramEnd"/>
      <w:r w:rsidRPr="00C41689">
        <w:t xml:space="preserve"> = true or false = after execution browser remains open or not</w:t>
      </w:r>
    </w:p>
    <w:p w:rsidR="00BD1838" w:rsidRDefault="00E01068">
      <w:r w:rsidRPr="00C41689">
        <w:rPr>
          <w:noProof/>
        </w:rPr>
        <mc:AlternateContent>
          <mc:Choice Requires="wps">
            <w:drawing>
              <wp:anchor distT="0" distB="0" distL="114300" distR="114300" simplePos="0" relativeHeight="251663360" behindDoc="0" locked="0" layoutInCell="1" allowOverlap="1">
                <wp:simplePos x="0" y="0"/>
                <wp:positionH relativeFrom="column">
                  <wp:posOffset>5158740</wp:posOffset>
                </wp:positionH>
                <wp:positionV relativeFrom="paragraph">
                  <wp:posOffset>123190</wp:posOffset>
                </wp:positionV>
                <wp:extent cx="114300" cy="403860"/>
                <wp:effectExtent l="0" t="38100" r="57150" b="15240"/>
                <wp:wrapNone/>
                <wp:docPr id="11" name="Straight Arrow Connector 11"/>
                <wp:cNvGraphicFramePr/>
                <a:graphic xmlns:a="http://schemas.openxmlformats.org/drawingml/2006/main">
                  <a:graphicData uri="http://schemas.microsoft.com/office/word/2010/wordprocessingShape">
                    <wps:wsp>
                      <wps:cNvCnPr/>
                      <wps:spPr>
                        <a:xfrm flipV="1">
                          <a:off x="0" y="0"/>
                          <a:ext cx="11430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531679" id="Straight Arrow Connector 11" o:spid="_x0000_s1026" type="#_x0000_t32" style="position:absolute;margin-left:406.2pt;margin-top:9.7pt;width:9pt;height:31.8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" strokecolor="black [3200]" strokeweight=".5pt">
                <v:stroke endarrow="block" joinstyle="miter"/>
              </v:shape>
            </w:pict>
          </mc:Fallback>
        </mc:AlternateContent>
      </w:r>
    </w:p>
    <w:p w:rsidR="00BD1838" w:rsidRDefault="00BD1838">
      <w:r>
        <w:rPr>
          <w:noProof/>
        </w:rPr>
        <w:drawing>
          <wp:inline distT="0" distB="0" distL="0" distR="0" wp14:anchorId="00EBED0B" wp14:editId="3E566111">
            <wp:extent cx="5943600" cy="3869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69055"/>
                    </a:xfrm>
                    <a:prstGeom prst="rect">
                      <a:avLst/>
                    </a:prstGeom>
                  </pic:spPr>
                </pic:pic>
              </a:graphicData>
            </a:graphic>
          </wp:inline>
        </w:drawing>
      </w:r>
    </w:p>
    <w:p w:rsidR="00927222" w:rsidRDefault="00927222">
      <w:r>
        <w:t>Tests are executed on a daily basis in Jenkins. Links to execution reports are submitted via email to the involved functional responsible, tester, developer &amp; automation team.</w:t>
      </w:r>
    </w:p>
    <w:p w:rsidR="00B92C1E" w:rsidRDefault="00B92C1E">
      <w:pPr>
        <w:rPr>
          <w:rStyle w:val="Hyperlink"/>
        </w:rPr>
      </w:pPr>
      <w:r>
        <w:t xml:space="preserve">Jenkins link: </w:t>
      </w:r>
      <w:hyperlink r:id="rId20" w:history="1">
        <w:r w:rsidRPr="00946E08">
          <w:rPr>
            <w:rStyle w:val="Hyperlink"/>
          </w:rPr>
          <w:t>http://pp-jenkinss.sro.oce.net:8080/jenkins/</w:t>
        </w:r>
      </w:hyperlink>
    </w:p>
    <w:p w:rsidR="000B55A6" w:rsidRDefault="00503B2C">
      <w:r w:rsidRPr="00C41689">
        <w:t xml:space="preserve">Screenshots are available here: </w:t>
      </w:r>
      <w:hyperlink r:id="rId21" w:history="1">
        <w:r w:rsidRPr="00C41689">
          <w:t>\\pp-client\Utils\workspace\&lt;&lt;job_name</w:t>
        </w:r>
      </w:hyperlink>
      <w:r w:rsidRPr="00C41689">
        <w:t>&gt;&gt;; user=pp-client\admin; pass=ocevm$10x64</w:t>
      </w:r>
    </w:p>
    <w:p w:rsidR="00512459" w:rsidRDefault="00512459">
      <w:pPr>
        <w:rPr>
          <w:rFonts w:asciiTheme="majorHAnsi" w:eastAsiaTheme="majorEastAsia" w:hAnsiTheme="majorHAnsi" w:cstheme="majorBidi"/>
          <w:color w:val="2E74B5" w:themeColor="accent1" w:themeShade="BF"/>
          <w:sz w:val="32"/>
          <w:szCs w:val="32"/>
        </w:rPr>
      </w:pPr>
    </w:p>
    <w:p w:rsidR="00512459" w:rsidRDefault="00512459" w:rsidP="00512459">
      <w:pPr>
        <w:pStyle w:val="Heading1"/>
      </w:pPr>
      <w:r>
        <w:lastRenderedPageBreak/>
        <w:t>Used tools</w:t>
      </w:r>
    </w:p>
    <w:p w:rsidR="00512459" w:rsidRPr="00512459" w:rsidRDefault="00512459" w:rsidP="00512459"/>
    <w:p w:rsidR="00512459" w:rsidRDefault="00512459">
      <w:r>
        <w:rPr>
          <w:noProof/>
        </w:rPr>
        <w:drawing>
          <wp:inline distT="0" distB="0" distL="0" distR="0" wp14:anchorId="09F0A765" wp14:editId="0FA91336">
            <wp:extent cx="5204460" cy="34357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6403" cy="3443606"/>
                    </a:xfrm>
                    <a:prstGeom prst="rect">
                      <a:avLst/>
                    </a:prstGeom>
                  </pic:spPr>
                </pic:pic>
              </a:graphicData>
            </a:graphic>
          </wp:inline>
        </w:drawing>
      </w:r>
    </w:p>
    <w:p w:rsidR="00512459" w:rsidRPr="00A514CD" w:rsidRDefault="00512459" w:rsidP="00512459">
      <w:pPr>
        <w:pStyle w:val="ListParagraph"/>
        <w:numPr>
          <w:ilvl w:val="0"/>
          <w:numId w:val="5"/>
        </w:numPr>
        <w:rPr>
          <w:sz w:val="24"/>
          <w:szCs w:val="24"/>
        </w:rPr>
      </w:pPr>
      <w:r w:rsidRPr="00A514CD">
        <w:rPr>
          <w:b/>
          <w:sz w:val="24"/>
          <w:szCs w:val="24"/>
        </w:rPr>
        <w:t>Jenkins</w:t>
      </w:r>
      <w:r w:rsidRPr="00A514CD">
        <w:rPr>
          <w:sz w:val="24"/>
          <w:szCs w:val="24"/>
        </w:rPr>
        <w:t xml:space="preserve"> - web application that handles building, test running and reporting through several plugins) – free for corporate</w:t>
      </w:r>
    </w:p>
    <w:p w:rsidR="00512459" w:rsidRPr="00A514CD" w:rsidRDefault="00512459" w:rsidP="00512459">
      <w:pPr>
        <w:pStyle w:val="ListParagraph"/>
        <w:numPr>
          <w:ilvl w:val="0"/>
          <w:numId w:val="5"/>
        </w:numPr>
        <w:rPr>
          <w:sz w:val="24"/>
          <w:szCs w:val="24"/>
        </w:rPr>
      </w:pPr>
      <w:proofErr w:type="spellStart"/>
      <w:r w:rsidRPr="00A514CD">
        <w:rPr>
          <w:b/>
          <w:sz w:val="24"/>
          <w:szCs w:val="24"/>
        </w:rPr>
        <w:t>IntelliJ</w:t>
      </w:r>
      <w:proofErr w:type="spellEnd"/>
      <w:r>
        <w:rPr>
          <w:b/>
          <w:sz w:val="24"/>
          <w:szCs w:val="24"/>
        </w:rPr>
        <w:t xml:space="preserve"> (*)</w:t>
      </w:r>
      <w:r w:rsidRPr="00A514CD">
        <w:rPr>
          <w:sz w:val="24"/>
          <w:szCs w:val="24"/>
        </w:rPr>
        <w:t xml:space="preserve"> Idea Community edition - used as IDE for automation – free for corporate</w:t>
      </w:r>
      <w:r>
        <w:rPr>
          <w:sz w:val="24"/>
          <w:szCs w:val="24"/>
        </w:rPr>
        <w:t xml:space="preserve"> (.java associations)</w:t>
      </w:r>
    </w:p>
    <w:p w:rsidR="00512459" w:rsidRPr="00A514CD" w:rsidRDefault="00512459" w:rsidP="00512459">
      <w:pPr>
        <w:pStyle w:val="ListParagraph"/>
        <w:numPr>
          <w:ilvl w:val="0"/>
          <w:numId w:val="5"/>
        </w:numPr>
        <w:rPr>
          <w:sz w:val="24"/>
          <w:szCs w:val="24"/>
        </w:rPr>
      </w:pPr>
      <w:r w:rsidRPr="00A514CD">
        <w:rPr>
          <w:b/>
          <w:sz w:val="24"/>
          <w:szCs w:val="24"/>
        </w:rPr>
        <w:t>Maven</w:t>
      </w:r>
      <w:r w:rsidRPr="00A514CD">
        <w:rPr>
          <w:sz w:val="24"/>
          <w:szCs w:val="24"/>
        </w:rPr>
        <w:t xml:space="preserve"> - project building tool – free for corporate</w:t>
      </w:r>
    </w:p>
    <w:p w:rsidR="00512459" w:rsidRPr="00A514CD" w:rsidRDefault="00512459" w:rsidP="00512459">
      <w:pPr>
        <w:pStyle w:val="ListParagraph"/>
        <w:numPr>
          <w:ilvl w:val="0"/>
          <w:numId w:val="5"/>
        </w:numPr>
        <w:rPr>
          <w:sz w:val="24"/>
          <w:szCs w:val="24"/>
        </w:rPr>
      </w:pPr>
      <w:r>
        <w:rPr>
          <w:b/>
          <w:sz w:val="24"/>
          <w:szCs w:val="24"/>
        </w:rPr>
        <w:t xml:space="preserve">TFS </w:t>
      </w:r>
      <w:proofErr w:type="spellStart"/>
      <w:r w:rsidRPr="00A514CD">
        <w:rPr>
          <w:b/>
          <w:sz w:val="24"/>
          <w:szCs w:val="24"/>
        </w:rPr>
        <w:t>Git</w:t>
      </w:r>
      <w:proofErr w:type="spellEnd"/>
      <w:r w:rsidRPr="00A514CD">
        <w:rPr>
          <w:sz w:val="24"/>
          <w:szCs w:val="24"/>
        </w:rPr>
        <w:t xml:space="preserve"> - source code management tool</w:t>
      </w:r>
      <w:r>
        <w:rPr>
          <w:sz w:val="24"/>
          <w:szCs w:val="24"/>
        </w:rPr>
        <w:t>, automation team planning tool and in the future test management tool</w:t>
      </w:r>
    </w:p>
    <w:p w:rsidR="00512459" w:rsidRPr="00A514CD" w:rsidRDefault="00512459" w:rsidP="00512459">
      <w:pPr>
        <w:pStyle w:val="ListParagraph"/>
        <w:numPr>
          <w:ilvl w:val="0"/>
          <w:numId w:val="5"/>
        </w:numPr>
        <w:rPr>
          <w:sz w:val="24"/>
          <w:szCs w:val="24"/>
        </w:rPr>
      </w:pPr>
      <w:r w:rsidRPr="00A514CD">
        <w:rPr>
          <w:b/>
          <w:sz w:val="24"/>
          <w:szCs w:val="24"/>
        </w:rPr>
        <w:t>Karate</w:t>
      </w:r>
      <w:r>
        <w:rPr>
          <w:b/>
          <w:sz w:val="24"/>
          <w:szCs w:val="24"/>
        </w:rPr>
        <w:t xml:space="preserve"> (*)</w:t>
      </w:r>
      <w:r w:rsidRPr="00A514CD">
        <w:rPr>
          <w:sz w:val="24"/>
          <w:szCs w:val="24"/>
        </w:rPr>
        <w:t xml:space="preserve"> - tool used for API testing – free for corporate</w:t>
      </w:r>
    </w:p>
    <w:p w:rsidR="00512459" w:rsidRPr="00A514CD" w:rsidRDefault="00512459" w:rsidP="00512459">
      <w:pPr>
        <w:pStyle w:val="ListParagraph"/>
        <w:numPr>
          <w:ilvl w:val="0"/>
          <w:numId w:val="5"/>
        </w:numPr>
        <w:rPr>
          <w:sz w:val="24"/>
          <w:szCs w:val="24"/>
        </w:rPr>
      </w:pPr>
      <w:r w:rsidRPr="00A514CD">
        <w:rPr>
          <w:b/>
          <w:sz w:val="24"/>
          <w:szCs w:val="24"/>
        </w:rPr>
        <w:t>Selenium</w:t>
      </w:r>
      <w:r>
        <w:rPr>
          <w:b/>
          <w:sz w:val="24"/>
          <w:szCs w:val="24"/>
        </w:rPr>
        <w:t xml:space="preserve"> (*)</w:t>
      </w:r>
      <w:r w:rsidRPr="00A514CD">
        <w:rPr>
          <w:sz w:val="24"/>
          <w:szCs w:val="24"/>
        </w:rPr>
        <w:t xml:space="preserve"> - tool used for UI testing – free for corporate</w:t>
      </w:r>
    </w:p>
    <w:p w:rsidR="00512459" w:rsidRPr="00A514CD" w:rsidRDefault="00512459" w:rsidP="00512459">
      <w:pPr>
        <w:pStyle w:val="ListParagraph"/>
        <w:numPr>
          <w:ilvl w:val="0"/>
          <w:numId w:val="5"/>
        </w:numPr>
        <w:rPr>
          <w:sz w:val="24"/>
          <w:szCs w:val="24"/>
        </w:rPr>
      </w:pPr>
      <w:proofErr w:type="spellStart"/>
      <w:r w:rsidRPr="00A514CD">
        <w:rPr>
          <w:b/>
          <w:sz w:val="24"/>
          <w:szCs w:val="24"/>
        </w:rPr>
        <w:t>Selenide</w:t>
      </w:r>
      <w:proofErr w:type="spellEnd"/>
      <w:r w:rsidRPr="00A514CD">
        <w:rPr>
          <w:sz w:val="24"/>
          <w:szCs w:val="24"/>
        </w:rPr>
        <w:t xml:space="preserve"> (tool that creates a framework on top Selenium to help with some know issues and ease of use) – free for corporate</w:t>
      </w:r>
    </w:p>
    <w:p w:rsidR="00512459" w:rsidRDefault="00512459"/>
    <w:sectPr w:rsidR="00512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2715"/>
    <w:multiLevelType w:val="hybridMultilevel"/>
    <w:tmpl w:val="16D06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17BA7"/>
    <w:multiLevelType w:val="hybridMultilevel"/>
    <w:tmpl w:val="04F80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F73E0B"/>
    <w:multiLevelType w:val="hybridMultilevel"/>
    <w:tmpl w:val="04101670"/>
    <w:lvl w:ilvl="0" w:tplc="DEE22D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EE7E08"/>
    <w:multiLevelType w:val="hybridMultilevel"/>
    <w:tmpl w:val="B9E87120"/>
    <w:lvl w:ilvl="0" w:tplc="F80433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9B480D"/>
    <w:multiLevelType w:val="hybridMultilevel"/>
    <w:tmpl w:val="0518D2E8"/>
    <w:lvl w:ilvl="0" w:tplc="CCF423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A05DAB"/>
    <w:multiLevelType w:val="hybridMultilevel"/>
    <w:tmpl w:val="0442C27E"/>
    <w:lvl w:ilvl="0" w:tplc="517A23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90E65DD"/>
    <w:multiLevelType w:val="hybridMultilevel"/>
    <w:tmpl w:val="48ECD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1"/>
  </w:num>
  <w:num w:numId="6">
    <w:abstractNumId w:val="3"/>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hian, Dana">
    <w15:presenceInfo w15:providerId="AD" w15:userId="S-1-5-21-749086540-2570120530-3394952204-1227"/>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65D"/>
    <w:rsid w:val="0004151A"/>
    <w:rsid w:val="00044B4A"/>
    <w:rsid w:val="00075E23"/>
    <w:rsid w:val="00095EDB"/>
    <w:rsid w:val="000B55A6"/>
    <w:rsid w:val="000F735C"/>
    <w:rsid w:val="00133555"/>
    <w:rsid w:val="00166C8F"/>
    <w:rsid w:val="001B0795"/>
    <w:rsid w:val="001B4A42"/>
    <w:rsid w:val="001C1526"/>
    <w:rsid w:val="001E43C1"/>
    <w:rsid w:val="00261E9B"/>
    <w:rsid w:val="002F659F"/>
    <w:rsid w:val="00324DD9"/>
    <w:rsid w:val="00353EF4"/>
    <w:rsid w:val="00355871"/>
    <w:rsid w:val="003866A9"/>
    <w:rsid w:val="00386781"/>
    <w:rsid w:val="003B0D47"/>
    <w:rsid w:val="003F60DD"/>
    <w:rsid w:val="003F7CB4"/>
    <w:rsid w:val="00427912"/>
    <w:rsid w:val="00445EE4"/>
    <w:rsid w:val="00445F67"/>
    <w:rsid w:val="0044628B"/>
    <w:rsid w:val="004620A9"/>
    <w:rsid w:val="004B5A54"/>
    <w:rsid w:val="004C791F"/>
    <w:rsid w:val="004D6A93"/>
    <w:rsid w:val="00503B2C"/>
    <w:rsid w:val="00512459"/>
    <w:rsid w:val="0057783B"/>
    <w:rsid w:val="005B451A"/>
    <w:rsid w:val="005C3098"/>
    <w:rsid w:val="006062A8"/>
    <w:rsid w:val="00621EA9"/>
    <w:rsid w:val="00664322"/>
    <w:rsid w:val="0068623D"/>
    <w:rsid w:val="006A1005"/>
    <w:rsid w:val="00706D43"/>
    <w:rsid w:val="007C1CDA"/>
    <w:rsid w:val="007C30BC"/>
    <w:rsid w:val="007D565D"/>
    <w:rsid w:val="008078E7"/>
    <w:rsid w:val="0083010C"/>
    <w:rsid w:val="008366EF"/>
    <w:rsid w:val="00845091"/>
    <w:rsid w:val="008612F7"/>
    <w:rsid w:val="0092040E"/>
    <w:rsid w:val="00927222"/>
    <w:rsid w:val="0095529C"/>
    <w:rsid w:val="009907F7"/>
    <w:rsid w:val="009A6B98"/>
    <w:rsid w:val="00A02FF2"/>
    <w:rsid w:val="00AD2A99"/>
    <w:rsid w:val="00AE0C83"/>
    <w:rsid w:val="00AE1408"/>
    <w:rsid w:val="00B02AAE"/>
    <w:rsid w:val="00B04E2B"/>
    <w:rsid w:val="00B21EA4"/>
    <w:rsid w:val="00B404A8"/>
    <w:rsid w:val="00B92C1E"/>
    <w:rsid w:val="00B93CEF"/>
    <w:rsid w:val="00BB2A50"/>
    <w:rsid w:val="00BD1838"/>
    <w:rsid w:val="00BD33AF"/>
    <w:rsid w:val="00BD4408"/>
    <w:rsid w:val="00C41689"/>
    <w:rsid w:val="00C648D3"/>
    <w:rsid w:val="00C90F0E"/>
    <w:rsid w:val="00CA7DC9"/>
    <w:rsid w:val="00D5414E"/>
    <w:rsid w:val="00E01068"/>
    <w:rsid w:val="00E152B7"/>
    <w:rsid w:val="00E21D2F"/>
    <w:rsid w:val="00F078DC"/>
    <w:rsid w:val="00F16251"/>
    <w:rsid w:val="00F81BFD"/>
    <w:rsid w:val="00F927B0"/>
    <w:rsid w:val="00FE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F3CB4-9F7D-4A63-9F82-FEA64BD1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65D"/>
  </w:style>
  <w:style w:type="paragraph" w:styleId="Heading1">
    <w:name w:val="heading 1"/>
    <w:basedOn w:val="Normal"/>
    <w:next w:val="Normal"/>
    <w:link w:val="Heading1Char"/>
    <w:uiPriority w:val="9"/>
    <w:qFormat/>
    <w:rsid w:val="007D56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6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565D"/>
    <w:pPr>
      <w:ind w:left="720"/>
      <w:contextualSpacing/>
    </w:pPr>
  </w:style>
  <w:style w:type="character" w:styleId="Hyperlink">
    <w:name w:val="Hyperlink"/>
    <w:basedOn w:val="DefaultParagraphFont"/>
    <w:uiPriority w:val="99"/>
    <w:unhideWhenUsed/>
    <w:rsid w:val="007D565D"/>
    <w:rPr>
      <w:color w:val="0563C1"/>
      <w:u w:val="single"/>
    </w:rPr>
  </w:style>
  <w:style w:type="paragraph" w:styleId="Title">
    <w:name w:val="Title"/>
    <w:basedOn w:val="Normal"/>
    <w:next w:val="Normal"/>
    <w:link w:val="TitleChar"/>
    <w:uiPriority w:val="10"/>
    <w:qFormat/>
    <w:rsid w:val="00E21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D2F"/>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F16251"/>
    <w:rPr>
      <w:color w:val="954F72" w:themeColor="followedHyperlink"/>
      <w:u w:val="single"/>
    </w:rPr>
  </w:style>
  <w:style w:type="paragraph" w:styleId="BalloonText">
    <w:name w:val="Balloon Text"/>
    <w:basedOn w:val="Normal"/>
    <w:link w:val="BalloonTextChar"/>
    <w:uiPriority w:val="99"/>
    <w:semiHidden/>
    <w:unhideWhenUsed/>
    <w:rsid w:val="00F07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8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file:///\\pp-client\Utils\workspace\%3c%3cjob_name"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sro-gsx35.sro.oce.net\TaV_CP\Test%20Files\Automation\ReferenceFiles" TargetMode="External"/><Relationship Id="rId20" Type="http://schemas.openxmlformats.org/officeDocument/2006/relationships/hyperlink" Target="http://pp-jenkinss.sro.oce.net:8080/jenkins/"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image" Target="media/image1.emf"/><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tfs.oce.net/tfs/Oce/RD3_PRISMA/Test%20Automation/_backlogs?level=Backlog%20items&amp;showParents=false&amp;_a=backlo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file:///\\sro-gsx35\TaV_CP\Automation" TargetMode="External"/><Relationship Id="rId14" Type="http://schemas.openxmlformats.org/officeDocument/2006/relationships/image" Target="media/image7.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2018-05-29T06:25:00Z</dcterms:created>
  <dcterms:modified xsi:type="dcterms:W3CDTF">2018-09-13T13:14:00Z</dcterms:modified>
</cp:coreProperties>
</file>